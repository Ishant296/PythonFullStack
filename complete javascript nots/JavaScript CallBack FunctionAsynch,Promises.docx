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9523" w14:textId="77777777" w:rsidR="008C3F37" w:rsidRPr="008C3F37" w:rsidRDefault="008C3F37" w:rsidP="008C3F37">
      <w:pPr>
        <w:shd w:val="clear" w:color="auto" w:fill="F9FAFC"/>
        <w:spacing w:after="300" w:line="810" w:lineRule="atLeast"/>
        <w:outlineLvl w:val="0"/>
        <w:rPr>
          <w:rFonts w:ascii="Arial" w:eastAsia="Times New Roman" w:hAnsi="Arial" w:cs="Arial"/>
          <w:b/>
          <w:bCs/>
          <w:color w:val="25265E"/>
          <w:kern w:val="36"/>
          <w:sz w:val="54"/>
          <w:szCs w:val="54"/>
        </w:rPr>
      </w:pPr>
      <w:r w:rsidRPr="008C3F37">
        <w:rPr>
          <w:rFonts w:ascii="Arial" w:eastAsia="Times New Roman" w:hAnsi="Arial" w:cs="Arial"/>
          <w:b/>
          <w:bCs/>
          <w:color w:val="25265E"/>
          <w:kern w:val="36"/>
          <w:sz w:val="54"/>
          <w:szCs w:val="54"/>
        </w:rPr>
        <w:t xml:space="preserve">JavaScript </w:t>
      </w:r>
      <w:proofErr w:type="spellStart"/>
      <w:r w:rsidRPr="008C3F37">
        <w:rPr>
          <w:rFonts w:ascii="Arial" w:eastAsia="Times New Roman" w:hAnsi="Arial" w:cs="Arial"/>
          <w:b/>
          <w:bCs/>
          <w:color w:val="25265E"/>
          <w:kern w:val="36"/>
          <w:sz w:val="54"/>
          <w:szCs w:val="54"/>
        </w:rPr>
        <w:t>CallBack</w:t>
      </w:r>
      <w:proofErr w:type="spellEnd"/>
      <w:r w:rsidRPr="008C3F37">
        <w:rPr>
          <w:rFonts w:ascii="Arial" w:eastAsia="Times New Roman" w:hAnsi="Arial" w:cs="Arial"/>
          <w:b/>
          <w:bCs/>
          <w:color w:val="25265E"/>
          <w:kern w:val="36"/>
          <w:sz w:val="54"/>
          <w:szCs w:val="54"/>
        </w:rPr>
        <w:t xml:space="preserve"> Function</w:t>
      </w:r>
    </w:p>
    <w:p w14:paraId="44F12A0B" w14:textId="77777777" w:rsidR="008C3F37" w:rsidRPr="008C3F37" w:rsidRDefault="008C3F37" w:rsidP="008C3F37">
      <w:pPr>
        <w:shd w:val="clear" w:color="auto" w:fill="F9FAFC"/>
        <w:spacing w:after="240" w:line="450" w:lineRule="atLeast"/>
        <w:rPr>
          <w:rFonts w:ascii="Arial" w:eastAsia="Times New Roman" w:hAnsi="Arial" w:cs="Arial"/>
          <w:sz w:val="27"/>
          <w:szCs w:val="27"/>
        </w:rPr>
      </w:pPr>
      <w:r w:rsidRPr="008C3F37">
        <w:rPr>
          <w:rFonts w:ascii="Arial" w:eastAsia="Times New Roman" w:hAnsi="Arial" w:cs="Arial"/>
          <w:sz w:val="27"/>
          <w:szCs w:val="27"/>
        </w:rPr>
        <w:t>In this tutorial, you will learn about JavaScript callback functions with the help of examples.</w:t>
      </w:r>
    </w:p>
    <w:p w14:paraId="72E6C907"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A function is a block of code that performs a certain task when called. For example,</w:t>
      </w:r>
    </w:p>
    <w:p w14:paraId="1ABAF400"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function</w:t>
      </w:r>
    </w:p>
    <w:p w14:paraId="112F718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61AEEE"/>
          <w:sz w:val="21"/>
          <w:szCs w:val="21"/>
          <w:bdr w:val="none" w:sz="0" w:space="0" w:color="auto" w:frame="1"/>
          <w:shd w:val="clear" w:color="auto" w:fill="383B40"/>
        </w:rPr>
        <w:t>greet</w:t>
      </w:r>
      <w:r w:rsidRPr="008C3F37">
        <w:rPr>
          <w:rFonts w:ascii="Inconsolata" w:eastAsia="Times New Roman" w:hAnsi="Inconsolata" w:cs="Courier New"/>
          <w:color w:val="D3D3D3"/>
          <w:sz w:val="21"/>
          <w:szCs w:val="21"/>
          <w:bdr w:val="none" w:sz="0" w:space="0" w:color="auto" w:frame="1"/>
          <w:shd w:val="clear" w:color="auto" w:fill="383B40"/>
        </w:rPr>
        <w:t>(name) {</w:t>
      </w:r>
    </w:p>
    <w:p w14:paraId="642407F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'Hi'</w:t>
      </w:r>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98C379"/>
          <w:sz w:val="21"/>
          <w:szCs w:val="21"/>
          <w:bdr w:val="none" w:sz="0" w:space="0" w:color="auto" w:frame="1"/>
          <w:shd w:val="clear" w:color="auto" w:fill="383B40"/>
        </w:rPr>
        <w:t>' '</w:t>
      </w:r>
      <w:r w:rsidRPr="008C3F37">
        <w:rPr>
          <w:rFonts w:ascii="Inconsolata" w:eastAsia="Times New Roman" w:hAnsi="Inconsolata" w:cs="Courier New"/>
          <w:color w:val="D3D3D3"/>
          <w:sz w:val="21"/>
          <w:szCs w:val="21"/>
          <w:bdr w:val="none" w:sz="0" w:space="0" w:color="auto" w:frame="1"/>
          <w:shd w:val="clear" w:color="auto" w:fill="383B40"/>
        </w:rPr>
        <w:t xml:space="preserve"> + name);</w:t>
      </w:r>
    </w:p>
    <w:p w14:paraId="55533F9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75BC478B"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31193B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3D3D3"/>
          <w:sz w:val="21"/>
          <w:szCs w:val="21"/>
          <w:bdr w:val="none" w:sz="0" w:space="0" w:color="auto" w:frame="1"/>
          <w:shd w:val="clear" w:color="auto" w:fill="383B40"/>
        </w:rPr>
        <w:t>greet(</w:t>
      </w:r>
      <w:r w:rsidRPr="008C3F37">
        <w:rPr>
          <w:rFonts w:ascii="Inconsolata" w:eastAsia="Times New Roman" w:hAnsi="Inconsolata" w:cs="Courier New"/>
          <w:color w:val="98C379"/>
          <w:sz w:val="21"/>
          <w:szCs w:val="21"/>
          <w:bdr w:val="none" w:sz="0" w:space="0" w:color="auto" w:frame="1"/>
          <w:shd w:val="clear" w:color="auto" w:fill="383B40"/>
        </w:rPr>
        <w:t>'Peter'</w:t>
      </w: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Hi Peter</w:t>
      </w:r>
    </w:p>
    <w:p w14:paraId="645C7C77"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5" w:tgtFrame="_blank" w:history="1">
        <w:r w:rsidR="008C3F37" w:rsidRPr="008C3F37">
          <w:rPr>
            <w:rFonts w:ascii="Arial" w:eastAsia="Times New Roman" w:hAnsi="Arial" w:cs="Arial"/>
            <w:color w:val="FFFFFF"/>
            <w:sz w:val="21"/>
            <w:szCs w:val="21"/>
            <w:u w:val="single"/>
          </w:rPr>
          <w:t>Run Code</w:t>
        </w:r>
      </w:hyperlink>
    </w:p>
    <w:p w14:paraId="4B1FC8C8"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the above program, a string value is passed as an argument to the </w:t>
      </w:r>
      <w:proofErr w:type="gramStart"/>
      <w:r w:rsidRPr="008C3F37">
        <w:rPr>
          <w:rFonts w:ascii="Inconsolata" w:eastAsia="Times New Roman" w:hAnsi="Inconsolata" w:cs="Courier New"/>
          <w:color w:val="25265E"/>
          <w:sz w:val="21"/>
          <w:szCs w:val="21"/>
          <w:bdr w:val="single" w:sz="6" w:space="0" w:color="D3DCE6" w:frame="1"/>
        </w:rPr>
        <w:t>greet(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w:t>
      </w:r>
    </w:p>
    <w:p w14:paraId="1D667B8C"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JavaScript, you can also pass a function as an argument to a function. This function that is passed as an argument inside of another function is called a callback function. For example,</w:t>
      </w:r>
    </w:p>
    <w:p w14:paraId="7F9E69F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function</w:t>
      </w:r>
    </w:p>
    <w:p w14:paraId="7B55480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61AEEE"/>
          <w:sz w:val="21"/>
          <w:szCs w:val="21"/>
          <w:bdr w:val="none" w:sz="0" w:space="0" w:color="auto" w:frame="1"/>
          <w:shd w:val="clear" w:color="auto" w:fill="383B40"/>
        </w:rPr>
        <w:t>greet</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D3D3D3"/>
          <w:sz w:val="21"/>
          <w:szCs w:val="21"/>
          <w:bdr w:val="none" w:sz="0" w:space="0" w:color="auto" w:frame="1"/>
          <w:shd w:val="clear" w:color="auto" w:fill="383B40"/>
        </w:rPr>
        <w:t>name, callback) {</w:t>
      </w:r>
    </w:p>
    <w:p w14:paraId="11BA3AF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'Hi'</w:t>
      </w:r>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98C379"/>
          <w:sz w:val="21"/>
          <w:szCs w:val="21"/>
          <w:bdr w:val="none" w:sz="0" w:space="0" w:color="auto" w:frame="1"/>
          <w:shd w:val="clear" w:color="auto" w:fill="383B40"/>
        </w:rPr>
        <w:t>' '</w:t>
      </w:r>
      <w:r w:rsidRPr="008C3F37">
        <w:rPr>
          <w:rFonts w:ascii="Inconsolata" w:eastAsia="Times New Roman" w:hAnsi="Inconsolata" w:cs="Courier New"/>
          <w:color w:val="D3D3D3"/>
          <w:sz w:val="21"/>
          <w:szCs w:val="21"/>
          <w:bdr w:val="none" w:sz="0" w:space="0" w:color="auto" w:frame="1"/>
          <w:shd w:val="clear" w:color="auto" w:fill="383B40"/>
        </w:rPr>
        <w:t xml:space="preserve"> + name);</w:t>
      </w:r>
    </w:p>
    <w:p w14:paraId="3076107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callback(</w:t>
      </w:r>
      <w:proofErr w:type="gramEnd"/>
      <w:r w:rsidRPr="008C3F37">
        <w:rPr>
          <w:rFonts w:ascii="Inconsolata" w:eastAsia="Times New Roman" w:hAnsi="Inconsolata" w:cs="Courier New"/>
          <w:color w:val="D3D3D3"/>
          <w:sz w:val="21"/>
          <w:szCs w:val="21"/>
          <w:bdr w:val="none" w:sz="0" w:space="0" w:color="auto" w:frame="1"/>
          <w:shd w:val="clear" w:color="auto" w:fill="383B40"/>
        </w:rPr>
        <w:t>);</w:t>
      </w:r>
    </w:p>
    <w:p w14:paraId="3C639308"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530C6AE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E6E0752"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callback function</w:t>
      </w:r>
    </w:p>
    <w:p w14:paraId="7E1BA1B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8C3F37">
        <w:rPr>
          <w:rFonts w:ascii="Inconsolata" w:eastAsia="Times New Roman" w:hAnsi="Inconsolata" w:cs="Courier New"/>
          <w:color w:val="61AEEE"/>
          <w:sz w:val="21"/>
          <w:szCs w:val="21"/>
          <w:bdr w:val="none" w:sz="0" w:space="0" w:color="auto" w:frame="1"/>
          <w:shd w:val="clear" w:color="auto" w:fill="383B40"/>
        </w:rPr>
        <w:t>callMe</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D3D3D3"/>
          <w:sz w:val="21"/>
          <w:szCs w:val="21"/>
          <w:bdr w:val="none" w:sz="0" w:space="0" w:color="auto" w:frame="1"/>
          <w:shd w:val="clear" w:color="auto" w:fill="383B40"/>
        </w:rPr>
        <w:t>) {</w:t>
      </w:r>
    </w:p>
    <w:p w14:paraId="0518BE68"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'I am callback function'</w:t>
      </w:r>
      <w:r w:rsidRPr="008C3F37">
        <w:rPr>
          <w:rFonts w:ascii="Inconsolata" w:eastAsia="Times New Roman" w:hAnsi="Inconsolata" w:cs="Courier New"/>
          <w:color w:val="D3D3D3"/>
          <w:sz w:val="21"/>
          <w:szCs w:val="21"/>
          <w:bdr w:val="none" w:sz="0" w:space="0" w:color="auto" w:frame="1"/>
          <w:shd w:val="clear" w:color="auto" w:fill="383B40"/>
        </w:rPr>
        <w:t>);</w:t>
      </w:r>
    </w:p>
    <w:p w14:paraId="214D613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3098499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D4CC77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passing function as an argument</w:t>
      </w:r>
    </w:p>
    <w:p w14:paraId="658C888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gramStart"/>
      <w:r w:rsidRPr="008C3F37">
        <w:rPr>
          <w:rFonts w:ascii="Inconsolata" w:eastAsia="Times New Roman" w:hAnsi="Inconsolata" w:cs="Courier New"/>
          <w:color w:val="D3D3D3"/>
          <w:sz w:val="21"/>
          <w:szCs w:val="21"/>
          <w:bdr w:val="none" w:sz="0" w:space="0" w:color="auto" w:frame="1"/>
          <w:shd w:val="clear" w:color="auto" w:fill="383B40"/>
        </w:rPr>
        <w:t>greet(</w:t>
      </w:r>
      <w:proofErr w:type="gramEnd"/>
      <w:r w:rsidRPr="008C3F37">
        <w:rPr>
          <w:rFonts w:ascii="Inconsolata" w:eastAsia="Times New Roman" w:hAnsi="Inconsolata" w:cs="Courier New"/>
          <w:color w:val="98C379"/>
          <w:sz w:val="21"/>
          <w:szCs w:val="21"/>
          <w:bdr w:val="none" w:sz="0" w:space="0" w:color="auto" w:frame="1"/>
          <w:shd w:val="clear" w:color="auto" w:fill="383B40"/>
        </w:rPr>
        <w:t>'Peter'</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callMe</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
    <w:p w14:paraId="5B5F7A23"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6" w:tgtFrame="_blank" w:history="1">
        <w:r w:rsidR="008C3F37" w:rsidRPr="008C3F37">
          <w:rPr>
            <w:rFonts w:ascii="Arial" w:eastAsia="Times New Roman" w:hAnsi="Arial" w:cs="Arial"/>
            <w:color w:val="FFFFFF"/>
            <w:sz w:val="21"/>
            <w:szCs w:val="21"/>
            <w:u w:val="single"/>
          </w:rPr>
          <w:t>Run Code</w:t>
        </w:r>
      </w:hyperlink>
    </w:p>
    <w:p w14:paraId="78DD86A6"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Output</w:t>
      </w:r>
    </w:p>
    <w:p w14:paraId="65838AC2"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rPr>
      </w:pPr>
      <w:r w:rsidRPr="008C3F37">
        <w:rPr>
          <w:rFonts w:ascii="Inconsolata" w:eastAsia="Times New Roman" w:hAnsi="Inconsolata" w:cs="Courier New"/>
          <w:color w:val="D5D5D5"/>
          <w:sz w:val="21"/>
          <w:szCs w:val="21"/>
          <w:bdr w:val="none" w:sz="0" w:space="0" w:color="auto" w:frame="1"/>
        </w:rPr>
        <w:lastRenderedPageBreak/>
        <w:t>Hi Peter</w:t>
      </w:r>
    </w:p>
    <w:p w14:paraId="026F2972"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5D5D5"/>
          <w:sz w:val="21"/>
          <w:szCs w:val="21"/>
          <w:bdr w:val="none" w:sz="0" w:space="0" w:color="auto" w:frame="1"/>
        </w:rPr>
        <w:t>I am callback function</w:t>
      </w:r>
    </w:p>
    <w:p w14:paraId="7D959C47"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the above program, there are two functions. While calling the </w:t>
      </w:r>
      <w:proofErr w:type="gramStart"/>
      <w:r w:rsidRPr="008C3F37">
        <w:rPr>
          <w:rFonts w:ascii="Inconsolata" w:eastAsia="Times New Roman" w:hAnsi="Inconsolata" w:cs="Courier New"/>
          <w:color w:val="25265E"/>
          <w:sz w:val="21"/>
          <w:szCs w:val="21"/>
          <w:bdr w:val="single" w:sz="6" w:space="0" w:color="D3DCE6" w:frame="1"/>
        </w:rPr>
        <w:t>greet(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 two arguments (a string value and a function) are passed.</w:t>
      </w:r>
    </w:p>
    <w:p w14:paraId="6F9953E4"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w:t>
      </w:r>
      <w:proofErr w:type="spellStart"/>
      <w:proofErr w:type="gramStart"/>
      <w:r w:rsidRPr="008C3F37">
        <w:rPr>
          <w:rFonts w:ascii="Inconsolata" w:eastAsia="Times New Roman" w:hAnsi="Inconsolata" w:cs="Courier New"/>
          <w:color w:val="25265E"/>
          <w:sz w:val="21"/>
          <w:szCs w:val="21"/>
          <w:bdr w:val="single" w:sz="6" w:space="0" w:color="D3DCE6" w:frame="1"/>
        </w:rPr>
        <w:t>callMe</w:t>
      </w:r>
      <w:proofErr w:type="spellEnd"/>
      <w:r w:rsidRPr="008C3F37">
        <w:rPr>
          <w:rFonts w:ascii="Inconsolata" w:eastAsia="Times New Roman" w:hAnsi="Inconsolata" w:cs="Courier New"/>
          <w:color w:val="25265E"/>
          <w:sz w:val="21"/>
          <w:szCs w:val="21"/>
          <w:bdr w:val="single" w:sz="6" w:space="0" w:color="D3DCE6" w:frame="1"/>
        </w:rPr>
        <w: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 is a callback function.</w:t>
      </w:r>
    </w:p>
    <w:p w14:paraId="68344B96"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1051EFA7">
          <v:rect id="_x0000_i1025" style="width:0;height:0" o:hralign="center" o:hrstd="t" o:hr="t" fillcolor="#a0a0a0" stroked="f"/>
        </w:pict>
      </w:r>
    </w:p>
    <w:p w14:paraId="394499C7" w14:textId="77777777" w:rsidR="008C3F37" w:rsidRPr="008C3F37" w:rsidRDefault="008C3F37" w:rsidP="008C3F37">
      <w:pPr>
        <w:shd w:val="clear" w:color="auto" w:fill="F9FAFC"/>
        <w:spacing w:after="180" w:line="540" w:lineRule="atLeast"/>
        <w:outlineLvl w:val="1"/>
        <w:rPr>
          <w:rFonts w:ascii="Arial" w:eastAsia="Times New Roman" w:hAnsi="Arial" w:cs="Arial"/>
          <w:b/>
          <w:bCs/>
          <w:color w:val="25265E"/>
          <w:sz w:val="36"/>
          <w:szCs w:val="36"/>
        </w:rPr>
      </w:pPr>
      <w:r w:rsidRPr="008C3F37">
        <w:rPr>
          <w:rFonts w:ascii="Arial" w:eastAsia="Times New Roman" w:hAnsi="Arial" w:cs="Arial"/>
          <w:b/>
          <w:bCs/>
          <w:color w:val="25265E"/>
          <w:sz w:val="36"/>
          <w:szCs w:val="36"/>
        </w:rPr>
        <w:t>Benefit of Callback Function</w:t>
      </w:r>
    </w:p>
    <w:p w14:paraId="17CC2A6E"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benefit of using a callback function is that you can wait for the result of a previous function call and then execute another function call.</w:t>
      </w:r>
    </w:p>
    <w:p w14:paraId="0E848E36"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this example, we are going to use the </w:t>
      </w:r>
      <w:proofErr w:type="spellStart"/>
      <w:proofErr w:type="gramStart"/>
      <w:r w:rsidRPr="008C3F37">
        <w:rPr>
          <w:rFonts w:ascii="Inconsolata" w:eastAsia="Times New Roman" w:hAnsi="Inconsolata" w:cs="Courier New"/>
          <w:color w:val="25265E"/>
          <w:sz w:val="21"/>
          <w:szCs w:val="21"/>
          <w:bdr w:val="single" w:sz="6" w:space="0" w:color="D3DCE6" w:frame="1"/>
        </w:rPr>
        <w:t>setTimeout</w:t>
      </w:r>
      <w:proofErr w:type="spellEnd"/>
      <w:r w:rsidRPr="008C3F37">
        <w:rPr>
          <w:rFonts w:ascii="Inconsolata" w:eastAsia="Times New Roman" w:hAnsi="Inconsolata" w:cs="Courier New"/>
          <w:color w:val="25265E"/>
          <w:sz w:val="21"/>
          <w:szCs w:val="21"/>
          <w:bdr w:val="single" w:sz="6" w:space="0" w:color="D3DCE6" w:frame="1"/>
        </w:rPr>
        <w: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to mimic the program that takes time to execute, such as data coming from the server.</w:t>
      </w:r>
    </w:p>
    <w:p w14:paraId="0E5075B4"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 xml:space="preserve">Example: Program with </w:t>
      </w:r>
      <w:proofErr w:type="spellStart"/>
      <w:proofErr w:type="gramStart"/>
      <w:r w:rsidRPr="008C3F37">
        <w:rPr>
          <w:rFonts w:ascii="Arial" w:eastAsia="Times New Roman" w:hAnsi="Arial" w:cs="Arial"/>
          <w:b/>
          <w:bCs/>
          <w:color w:val="25265E"/>
          <w:sz w:val="30"/>
          <w:szCs w:val="30"/>
        </w:rPr>
        <w:t>setTimeout</w:t>
      </w:r>
      <w:proofErr w:type="spellEnd"/>
      <w:r w:rsidRPr="008C3F37">
        <w:rPr>
          <w:rFonts w:ascii="Arial" w:eastAsia="Times New Roman" w:hAnsi="Arial" w:cs="Arial"/>
          <w:b/>
          <w:bCs/>
          <w:color w:val="25265E"/>
          <w:sz w:val="30"/>
          <w:szCs w:val="30"/>
        </w:rPr>
        <w:t>(</w:t>
      </w:r>
      <w:proofErr w:type="gramEnd"/>
      <w:r w:rsidRPr="008C3F37">
        <w:rPr>
          <w:rFonts w:ascii="Arial" w:eastAsia="Times New Roman" w:hAnsi="Arial" w:cs="Arial"/>
          <w:b/>
          <w:bCs/>
          <w:color w:val="25265E"/>
          <w:sz w:val="30"/>
          <w:szCs w:val="30"/>
        </w:rPr>
        <w:t>)</w:t>
      </w:r>
    </w:p>
    <w:p w14:paraId="3FC023D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w:t>
      </w:r>
      <w:proofErr w:type="gramStart"/>
      <w:r w:rsidRPr="008C3F37">
        <w:rPr>
          <w:rFonts w:ascii="Inconsolata" w:eastAsia="Times New Roman" w:hAnsi="Inconsolata" w:cs="Courier New"/>
          <w:color w:val="FFDDBE"/>
          <w:sz w:val="21"/>
          <w:szCs w:val="21"/>
          <w:bdr w:val="none" w:sz="0" w:space="0" w:color="auto" w:frame="1"/>
          <w:shd w:val="clear" w:color="auto" w:fill="383B40"/>
        </w:rPr>
        <w:t>/  program</w:t>
      </w:r>
      <w:proofErr w:type="gramEnd"/>
      <w:r w:rsidRPr="008C3F37">
        <w:rPr>
          <w:rFonts w:ascii="Inconsolata" w:eastAsia="Times New Roman" w:hAnsi="Inconsolata" w:cs="Courier New"/>
          <w:color w:val="FFDDBE"/>
          <w:sz w:val="21"/>
          <w:szCs w:val="21"/>
          <w:bdr w:val="none" w:sz="0" w:space="0" w:color="auto" w:frame="1"/>
          <w:shd w:val="clear" w:color="auto" w:fill="383B40"/>
        </w:rPr>
        <w:t xml:space="preserve"> that shows the delay in execution</w:t>
      </w:r>
    </w:p>
    <w:p w14:paraId="492B40A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B5C08D5"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61AEEE"/>
          <w:sz w:val="21"/>
          <w:szCs w:val="21"/>
          <w:bdr w:val="none" w:sz="0" w:space="0" w:color="auto" w:frame="1"/>
          <w:shd w:val="clear" w:color="auto" w:fill="383B40"/>
        </w:rPr>
        <w:t>greet</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D3D3D3"/>
          <w:sz w:val="21"/>
          <w:szCs w:val="21"/>
          <w:bdr w:val="none" w:sz="0" w:space="0" w:color="auto" w:frame="1"/>
          <w:shd w:val="clear" w:color="auto" w:fill="383B40"/>
        </w:rPr>
        <w:t>) {</w:t>
      </w:r>
    </w:p>
    <w:p w14:paraId="34CB95C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'Hello world'</w:t>
      </w:r>
      <w:r w:rsidRPr="008C3F37">
        <w:rPr>
          <w:rFonts w:ascii="Inconsolata" w:eastAsia="Times New Roman" w:hAnsi="Inconsolata" w:cs="Courier New"/>
          <w:color w:val="D3D3D3"/>
          <w:sz w:val="21"/>
          <w:szCs w:val="21"/>
          <w:bdr w:val="none" w:sz="0" w:space="0" w:color="auto" w:frame="1"/>
          <w:shd w:val="clear" w:color="auto" w:fill="383B40"/>
        </w:rPr>
        <w:t>);</w:t>
      </w:r>
    </w:p>
    <w:p w14:paraId="013D5780"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29526E11"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A554E3A"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61AEEE"/>
          <w:sz w:val="21"/>
          <w:szCs w:val="21"/>
          <w:bdr w:val="none" w:sz="0" w:space="0" w:color="auto" w:frame="1"/>
          <w:shd w:val="clear" w:color="auto" w:fill="383B40"/>
        </w:rPr>
        <w:t>sayName</w:t>
      </w:r>
      <w:proofErr w:type="spellEnd"/>
      <w:r w:rsidRPr="008C3F37">
        <w:rPr>
          <w:rFonts w:ascii="Inconsolata" w:eastAsia="Times New Roman" w:hAnsi="Inconsolata" w:cs="Courier New"/>
          <w:color w:val="D3D3D3"/>
          <w:sz w:val="21"/>
          <w:szCs w:val="21"/>
          <w:bdr w:val="none" w:sz="0" w:space="0" w:color="auto" w:frame="1"/>
          <w:shd w:val="clear" w:color="auto" w:fill="383B40"/>
        </w:rPr>
        <w:t>(name) {</w:t>
      </w:r>
    </w:p>
    <w:p w14:paraId="15A6FA6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'Hello'</w:t>
      </w:r>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98C379"/>
          <w:sz w:val="21"/>
          <w:szCs w:val="21"/>
          <w:bdr w:val="none" w:sz="0" w:space="0" w:color="auto" w:frame="1"/>
          <w:shd w:val="clear" w:color="auto" w:fill="383B40"/>
        </w:rPr>
        <w:t>' '</w:t>
      </w:r>
      <w:r w:rsidRPr="008C3F37">
        <w:rPr>
          <w:rFonts w:ascii="Inconsolata" w:eastAsia="Times New Roman" w:hAnsi="Inconsolata" w:cs="Courier New"/>
          <w:color w:val="D3D3D3"/>
          <w:sz w:val="21"/>
          <w:szCs w:val="21"/>
          <w:bdr w:val="none" w:sz="0" w:space="0" w:color="auto" w:frame="1"/>
          <w:shd w:val="clear" w:color="auto" w:fill="383B40"/>
        </w:rPr>
        <w:t xml:space="preserve"> + name);</w:t>
      </w:r>
    </w:p>
    <w:p w14:paraId="41E1E03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116490A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A0E203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calling the function</w:t>
      </w:r>
    </w:p>
    <w:p w14:paraId="6AF7F8F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proofErr w:type="gramStart"/>
      <w:r w:rsidRPr="008C3F37">
        <w:rPr>
          <w:rFonts w:ascii="Inconsolata" w:eastAsia="Times New Roman" w:hAnsi="Inconsolata" w:cs="Courier New"/>
          <w:color w:val="D3D3D3"/>
          <w:sz w:val="21"/>
          <w:szCs w:val="21"/>
          <w:bdr w:val="none" w:sz="0" w:space="0" w:color="auto" w:frame="1"/>
          <w:shd w:val="clear" w:color="auto" w:fill="383B40"/>
        </w:rPr>
        <w:t>setTimeout</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D3D3D3"/>
          <w:sz w:val="21"/>
          <w:szCs w:val="21"/>
          <w:bdr w:val="none" w:sz="0" w:space="0" w:color="auto" w:frame="1"/>
          <w:shd w:val="clear" w:color="auto" w:fill="383B40"/>
        </w:rPr>
        <w:t xml:space="preserve">greet, </w:t>
      </w:r>
      <w:r w:rsidRPr="008C3F37">
        <w:rPr>
          <w:rFonts w:ascii="Inconsolata" w:eastAsia="Times New Roman" w:hAnsi="Inconsolata" w:cs="Courier New"/>
          <w:color w:val="D19A66"/>
          <w:sz w:val="21"/>
          <w:szCs w:val="21"/>
          <w:bdr w:val="none" w:sz="0" w:space="0" w:color="auto" w:frame="1"/>
          <w:shd w:val="clear" w:color="auto" w:fill="383B40"/>
        </w:rPr>
        <w:t>2000</w:t>
      </w:r>
      <w:r w:rsidRPr="008C3F37">
        <w:rPr>
          <w:rFonts w:ascii="Inconsolata" w:eastAsia="Times New Roman" w:hAnsi="Inconsolata" w:cs="Courier New"/>
          <w:color w:val="D3D3D3"/>
          <w:sz w:val="21"/>
          <w:szCs w:val="21"/>
          <w:bdr w:val="none" w:sz="0" w:space="0" w:color="auto" w:frame="1"/>
          <w:shd w:val="clear" w:color="auto" w:fill="383B40"/>
        </w:rPr>
        <w:t>);</w:t>
      </w:r>
    </w:p>
    <w:p w14:paraId="4616DAA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r w:rsidRPr="008C3F37">
        <w:rPr>
          <w:rFonts w:ascii="Inconsolata" w:eastAsia="Times New Roman" w:hAnsi="Inconsolata" w:cs="Courier New"/>
          <w:color w:val="D3D3D3"/>
          <w:sz w:val="21"/>
          <w:szCs w:val="21"/>
          <w:bdr w:val="none" w:sz="0" w:space="0" w:color="auto" w:frame="1"/>
          <w:shd w:val="clear" w:color="auto" w:fill="383B40"/>
        </w:rPr>
        <w:t>sayName</w:t>
      </w:r>
      <w:proofErr w:type="spell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98C379"/>
          <w:sz w:val="21"/>
          <w:szCs w:val="21"/>
          <w:bdr w:val="none" w:sz="0" w:space="0" w:color="auto" w:frame="1"/>
          <w:shd w:val="clear" w:color="auto" w:fill="383B40"/>
        </w:rPr>
        <w:t>'John'</w:t>
      </w:r>
      <w:r w:rsidRPr="008C3F37">
        <w:rPr>
          <w:rFonts w:ascii="Inconsolata" w:eastAsia="Times New Roman" w:hAnsi="Inconsolata" w:cs="Courier New"/>
          <w:color w:val="D3D3D3"/>
          <w:sz w:val="21"/>
          <w:szCs w:val="21"/>
          <w:bdr w:val="none" w:sz="0" w:space="0" w:color="auto" w:frame="1"/>
          <w:shd w:val="clear" w:color="auto" w:fill="383B40"/>
        </w:rPr>
        <w:t>);</w:t>
      </w:r>
    </w:p>
    <w:p w14:paraId="75CFC223"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7" w:tgtFrame="_blank" w:history="1">
        <w:r w:rsidR="008C3F37" w:rsidRPr="008C3F37">
          <w:rPr>
            <w:rFonts w:ascii="Arial" w:eastAsia="Times New Roman" w:hAnsi="Arial" w:cs="Arial"/>
            <w:color w:val="FFFFFF"/>
            <w:sz w:val="21"/>
            <w:szCs w:val="21"/>
            <w:u w:val="single"/>
          </w:rPr>
          <w:t>Run Code</w:t>
        </w:r>
      </w:hyperlink>
    </w:p>
    <w:p w14:paraId="3E57A7C2"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Output</w:t>
      </w:r>
    </w:p>
    <w:p w14:paraId="43CB9ECF"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rPr>
      </w:pPr>
      <w:r w:rsidRPr="008C3F37">
        <w:rPr>
          <w:rFonts w:ascii="Inconsolata" w:eastAsia="Times New Roman" w:hAnsi="Inconsolata" w:cs="Courier New"/>
          <w:color w:val="D5D5D5"/>
          <w:sz w:val="21"/>
          <w:szCs w:val="21"/>
          <w:bdr w:val="none" w:sz="0" w:space="0" w:color="auto" w:frame="1"/>
        </w:rPr>
        <w:t>Hello John</w:t>
      </w:r>
    </w:p>
    <w:p w14:paraId="75984329"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5D5D5"/>
          <w:sz w:val="21"/>
          <w:szCs w:val="21"/>
          <w:bdr w:val="none" w:sz="0" w:space="0" w:color="auto" w:frame="1"/>
        </w:rPr>
        <w:lastRenderedPageBreak/>
        <w:t>Hello world</w:t>
      </w:r>
    </w:p>
    <w:p w14:paraId="6D558589"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As you know, the </w:t>
      </w:r>
      <w:proofErr w:type="spellStart"/>
      <w:r w:rsidRPr="008C3F37">
        <w:rPr>
          <w:rFonts w:ascii="Arial" w:eastAsia="Times New Roman" w:hAnsi="Arial" w:cs="Arial"/>
          <w:color w:val="25265E"/>
          <w:sz w:val="27"/>
          <w:szCs w:val="27"/>
        </w:rPr>
        <w:fldChar w:fldCharType="begin"/>
      </w:r>
      <w:r w:rsidRPr="008C3F37">
        <w:rPr>
          <w:rFonts w:ascii="Arial" w:eastAsia="Times New Roman" w:hAnsi="Arial" w:cs="Arial"/>
          <w:color w:val="25265E"/>
          <w:sz w:val="27"/>
          <w:szCs w:val="27"/>
        </w:rPr>
        <w:instrText xml:space="preserve"> HYPERLINK "https://www.programiz.com/javascript/setTimeout" </w:instrText>
      </w:r>
      <w:r w:rsidRPr="008C3F37">
        <w:rPr>
          <w:rFonts w:ascii="Arial" w:eastAsia="Times New Roman" w:hAnsi="Arial" w:cs="Arial"/>
          <w:color w:val="25265E"/>
          <w:sz w:val="27"/>
          <w:szCs w:val="27"/>
        </w:rPr>
      </w:r>
      <w:r w:rsidRPr="008C3F37">
        <w:rPr>
          <w:rFonts w:ascii="Arial" w:eastAsia="Times New Roman" w:hAnsi="Arial" w:cs="Arial"/>
          <w:color w:val="25265E"/>
          <w:sz w:val="27"/>
          <w:szCs w:val="27"/>
        </w:rPr>
        <w:fldChar w:fldCharType="separate"/>
      </w:r>
      <w:proofErr w:type="gramStart"/>
      <w:r w:rsidRPr="008C3F37">
        <w:rPr>
          <w:rFonts w:ascii="Arial" w:eastAsia="Times New Roman" w:hAnsi="Arial" w:cs="Arial"/>
          <w:color w:val="0556F3"/>
          <w:sz w:val="27"/>
          <w:szCs w:val="27"/>
          <w:u w:val="single"/>
        </w:rPr>
        <w:t>setTimeout</w:t>
      </w:r>
      <w:proofErr w:type="spellEnd"/>
      <w:r w:rsidRPr="008C3F37">
        <w:rPr>
          <w:rFonts w:ascii="Arial" w:eastAsia="Times New Roman" w:hAnsi="Arial" w:cs="Arial"/>
          <w:color w:val="0556F3"/>
          <w:sz w:val="27"/>
          <w:szCs w:val="27"/>
          <w:u w:val="single"/>
        </w:rPr>
        <w:t>(</w:t>
      </w:r>
      <w:proofErr w:type="gramEnd"/>
      <w:r w:rsidRPr="008C3F37">
        <w:rPr>
          <w:rFonts w:ascii="Arial" w:eastAsia="Times New Roman" w:hAnsi="Arial" w:cs="Arial"/>
          <w:color w:val="0556F3"/>
          <w:sz w:val="27"/>
          <w:szCs w:val="27"/>
          <w:u w:val="single"/>
        </w:rPr>
        <w:t>)</w:t>
      </w:r>
      <w:r w:rsidRPr="008C3F37">
        <w:rPr>
          <w:rFonts w:ascii="Arial" w:eastAsia="Times New Roman" w:hAnsi="Arial" w:cs="Arial"/>
          <w:color w:val="25265E"/>
          <w:sz w:val="27"/>
          <w:szCs w:val="27"/>
        </w:rPr>
        <w:fldChar w:fldCharType="end"/>
      </w:r>
      <w:r w:rsidRPr="008C3F37">
        <w:rPr>
          <w:rFonts w:ascii="Arial" w:eastAsia="Times New Roman" w:hAnsi="Arial" w:cs="Arial"/>
          <w:color w:val="25265E"/>
          <w:sz w:val="27"/>
          <w:szCs w:val="27"/>
        </w:rPr>
        <w:t> method executes a block of code after the specified time.</w:t>
      </w:r>
    </w:p>
    <w:p w14:paraId="04F0CC8A"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Here, the </w:t>
      </w:r>
      <w:proofErr w:type="gramStart"/>
      <w:r w:rsidRPr="008C3F37">
        <w:rPr>
          <w:rFonts w:ascii="Inconsolata" w:eastAsia="Times New Roman" w:hAnsi="Inconsolata" w:cs="Courier New"/>
          <w:color w:val="25265E"/>
          <w:sz w:val="21"/>
          <w:szCs w:val="21"/>
          <w:bdr w:val="single" w:sz="6" w:space="0" w:color="D3DCE6" w:frame="1"/>
        </w:rPr>
        <w:t>greet(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 is called after </w:t>
      </w:r>
      <w:r w:rsidRPr="008C3F37">
        <w:rPr>
          <w:rFonts w:ascii="Arial" w:eastAsia="Times New Roman" w:hAnsi="Arial" w:cs="Arial"/>
          <w:b/>
          <w:bCs/>
          <w:color w:val="25265E"/>
          <w:sz w:val="27"/>
          <w:szCs w:val="27"/>
        </w:rPr>
        <w:t>2000</w:t>
      </w:r>
      <w:r w:rsidRPr="008C3F37">
        <w:rPr>
          <w:rFonts w:ascii="Arial" w:eastAsia="Times New Roman" w:hAnsi="Arial" w:cs="Arial"/>
          <w:color w:val="25265E"/>
          <w:sz w:val="27"/>
          <w:szCs w:val="27"/>
        </w:rPr>
        <w:t> milliseconds (</w:t>
      </w:r>
      <w:r w:rsidRPr="008C3F37">
        <w:rPr>
          <w:rFonts w:ascii="Arial" w:eastAsia="Times New Roman" w:hAnsi="Arial" w:cs="Arial"/>
          <w:b/>
          <w:bCs/>
          <w:color w:val="25265E"/>
          <w:sz w:val="27"/>
          <w:szCs w:val="27"/>
        </w:rPr>
        <w:t>2</w:t>
      </w:r>
      <w:r w:rsidRPr="008C3F37">
        <w:rPr>
          <w:rFonts w:ascii="Arial" w:eastAsia="Times New Roman" w:hAnsi="Arial" w:cs="Arial"/>
          <w:color w:val="25265E"/>
          <w:sz w:val="27"/>
          <w:szCs w:val="27"/>
        </w:rPr>
        <w:t> seconds). During this wait, the </w:t>
      </w:r>
      <w:proofErr w:type="spellStart"/>
      <w:r w:rsidRPr="008C3F37">
        <w:rPr>
          <w:rFonts w:ascii="Inconsolata" w:eastAsia="Times New Roman" w:hAnsi="Inconsolata" w:cs="Courier New"/>
          <w:color w:val="25265E"/>
          <w:sz w:val="21"/>
          <w:szCs w:val="21"/>
          <w:bdr w:val="single" w:sz="6" w:space="0" w:color="D3DCE6" w:frame="1"/>
        </w:rPr>
        <w:t>sayName</w:t>
      </w:r>
      <w:proofErr w:type="spellEnd"/>
      <w:r w:rsidRPr="008C3F37">
        <w:rPr>
          <w:rFonts w:ascii="Inconsolata" w:eastAsia="Times New Roman" w:hAnsi="Inconsolata" w:cs="Courier New"/>
          <w:color w:val="25265E"/>
          <w:sz w:val="21"/>
          <w:szCs w:val="21"/>
          <w:bdr w:val="single" w:sz="6" w:space="0" w:color="D3DCE6" w:frame="1"/>
        </w:rPr>
        <w:t>('John');</w:t>
      </w:r>
      <w:r w:rsidRPr="008C3F37">
        <w:rPr>
          <w:rFonts w:ascii="Arial" w:eastAsia="Times New Roman" w:hAnsi="Arial" w:cs="Arial"/>
          <w:color w:val="25265E"/>
          <w:sz w:val="27"/>
          <w:szCs w:val="27"/>
        </w:rPr>
        <w:t> is executed. That is why </w:t>
      </w:r>
      <w:r w:rsidRPr="008C3F37">
        <w:rPr>
          <w:rFonts w:ascii="Inconsolata" w:eastAsia="Times New Roman" w:hAnsi="Inconsolata" w:cs="Courier New"/>
          <w:color w:val="25265E"/>
          <w:sz w:val="21"/>
          <w:szCs w:val="21"/>
          <w:bdr w:val="single" w:sz="6" w:space="0" w:color="D3DCE6" w:frame="1"/>
        </w:rPr>
        <w:t>Hello John</w:t>
      </w:r>
      <w:r w:rsidRPr="008C3F37">
        <w:rPr>
          <w:rFonts w:ascii="Arial" w:eastAsia="Times New Roman" w:hAnsi="Arial" w:cs="Arial"/>
          <w:color w:val="25265E"/>
          <w:sz w:val="27"/>
          <w:szCs w:val="27"/>
        </w:rPr>
        <w:t> is printed before </w:t>
      </w:r>
      <w:r w:rsidRPr="008C3F37">
        <w:rPr>
          <w:rFonts w:ascii="Inconsolata" w:eastAsia="Times New Roman" w:hAnsi="Inconsolata" w:cs="Courier New"/>
          <w:color w:val="25265E"/>
          <w:sz w:val="21"/>
          <w:szCs w:val="21"/>
          <w:bdr w:val="single" w:sz="6" w:space="0" w:color="D3DCE6" w:frame="1"/>
        </w:rPr>
        <w:t>Hello world</w:t>
      </w:r>
      <w:r w:rsidRPr="008C3F37">
        <w:rPr>
          <w:rFonts w:ascii="Arial" w:eastAsia="Times New Roman" w:hAnsi="Arial" w:cs="Arial"/>
          <w:color w:val="25265E"/>
          <w:sz w:val="27"/>
          <w:szCs w:val="27"/>
        </w:rPr>
        <w:t>.</w:t>
      </w:r>
    </w:p>
    <w:p w14:paraId="24E36FAD"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above code is executed asynchronously (the second function; </w:t>
      </w:r>
      <w:proofErr w:type="spellStart"/>
      <w:proofErr w:type="gramStart"/>
      <w:r w:rsidRPr="008C3F37">
        <w:rPr>
          <w:rFonts w:ascii="Inconsolata" w:eastAsia="Times New Roman" w:hAnsi="Inconsolata" w:cs="Courier New"/>
          <w:color w:val="25265E"/>
          <w:sz w:val="21"/>
          <w:szCs w:val="21"/>
          <w:bdr w:val="single" w:sz="6" w:space="0" w:color="D3DCE6" w:frame="1"/>
        </w:rPr>
        <w:t>sayName</w:t>
      </w:r>
      <w:proofErr w:type="spellEnd"/>
      <w:r w:rsidRPr="008C3F37">
        <w:rPr>
          <w:rFonts w:ascii="Inconsolata" w:eastAsia="Times New Roman" w:hAnsi="Inconsolata" w:cs="Courier New"/>
          <w:color w:val="25265E"/>
          <w:sz w:val="21"/>
          <w:szCs w:val="21"/>
          <w:bdr w:val="single" w:sz="6" w:space="0" w:color="D3DCE6" w:frame="1"/>
        </w:rPr>
        <w: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does not wait for the first function; </w:t>
      </w:r>
      <w:r w:rsidRPr="008C3F37">
        <w:rPr>
          <w:rFonts w:ascii="Inconsolata" w:eastAsia="Times New Roman" w:hAnsi="Inconsolata" w:cs="Courier New"/>
          <w:color w:val="25265E"/>
          <w:sz w:val="21"/>
          <w:szCs w:val="21"/>
          <w:bdr w:val="single" w:sz="6" w:space="0" w:color="D3DCE6" w:frame="1"/>
        </w:rPr>
        <w:t>greet()</w:t>
      </w:r>
      <w:r w:rsidRPr="008C3F37">
        <w:rPr>
          <w:rFonts w:ascii="Arial" w:eastAsia="Times New Roman" w:hAnsi="Arial" w:cs="Arial"/>
          <w:color w:val="25265E"/>
          <w:sz w:val="27"/>
          <w:szCs w:val="27"/>
        </w:rPr>
        <w:t> to complete).</w:t>
      </w:r>
    </w:p>
    <w:p w14:paraId="443FF366"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3263A040">
          <v:rect id="_x0000_i1026" style="width:0;height:0" o:hralign="center" o:hrstd="t" o:hr="t" fillcolor="#a0a0a0" stroked="f"/>
        </w:pict>
      </w:r>
    </w:p>
    <w:p w14:paraId="646968B1"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Example: Using a Callback Function</w:t>
      </w:r>
    </w:p>
    <w:p w14:paraId="3AE249EF"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the above example, the second function does not wait for the first function to be complete. However, if you want to wait for the result of the previous function call before the next statement is executed, you can use a callback function. For example,</w:t>
      </w:r>
    </w:p>
    <w:p w14:paraId="163B246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Callback Function Example</w:t>
      </w:r>
    </w:p>
    <w:p w14:paraId="75F131D3"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61AEEE"/>
          <w:sz w:val="21"/>
          <w:szCs w:val="21"/>
          <w:bdr w:val="none" w:sz="0" w:space="0" w:color="auto" w:frame="1"/>
          <w:shd w:val="clear" w:color="auto" w:fill="383B40"/>
        </w:rPr>
        <w:t>greet</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D3D3D3"/>
          <w:sz w:val="21"/>
          <w:szCs w:val="21"/>
          <w:bdr w:val="none" w:sz="0" w:space="0" w:color="auto" w:frame="1"/>
          <w:shd w:val="clear" w:color="auto" w:fill="383B40"/>
        </w:rPr>
        <w:t xml:space="preserve">name, </w:t>
      </w:r>
      <w:proofErr w:type="spellStart"/>
      <w:r w:rsidRPr="008C3F37">
        <w:rPr>
          <w:rFonts w:ascii="Inconsolata" w:eastAsia="Times New Roman" w:hAnsi="Inconsolata" w:cs="Courier New"/>
          <w:color w:val="D3D3D3"/>
          <w:sz w:val="21"/>
          <w:szCs w:val="21"/>
          <w:bdr w:val="none" w:sz="0" w:space="0" w:color="auto" w:frame="1"/>
          <w:shd w:val="clear" w:color="auto" w:fill="383B40"/>
        </w:rPr>
        <w:t>myFunction</w:t>
      </w:r>
      <w:proofErr w:type="spellEnd"/>
      <w:r w:rsidRPr="008C3F37">
        <w:rPr>
          <w:rFonts w:ascii="Inconsolata" w:eastAsia="Times New Roman" w:hAnsi="Inconsolata" w:cs="Courier New"/>
          <w:color w:val="D3D3D3"/>
          <w:sz w:val="21"/>
          <w:szCs w:val="21"/>
          <w:bdr w:val="none" w:sz="0" w:space="0" w:color="auto" w:frame="1"/>
          <w:shd w:val="clear" w:color="auto" w:fill="383B40"/>
        </w:rPr>
        <w:t>) {</w:t>
      </w:r>
    </w:p>
    <w:p w14:paraId="41116FC0"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'Hello world'</w:t>
      </w:r>
      <w:r w:rsidRPr="008C3F37">
        <w:rPr>
          <w:rFonts w:ascii="Inconsolata" w:eastAsia="Times New Roman" w:hAnsi="Inconsolata" w:cs="Courier New"/>
          <w:color w:val="D3D3D3"/>
          <w:sz w:val="21"/>
          <w:szCs w:val="21"/>
          <w:bdr w:val="none" w:sz="0" w:space="0" w:color="auto" w:frame="1"/>
          <w:shd w:val="clear" w:color="auto" w:fill="383B40"/>
        </w:rPr>
        <w:t>);</w:t>
      </w:r>
    </w:p>
    <w:p w14:paraId="54F8FB9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ED84D01"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callback function</w:t>
      </w:r>
    </w:p>
    <w:p w14:paraId="7B0F234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xml:space="preserve">// executed only after the </w:t>
      </w:r>
      <w:proofErr w:type="gramStart"/>
      <w:r w:rsidRPr="008C3F37">
        <w:rPr>
          <w:rFonts w:ascii="Inconsolata" w:eastAsia="Times New Roman" w:hAnsi="Inconsolata" w:cs="Courier New"/>
          <w:color w:val="FFDDBE"/>
          <w:sz w:val="21"/>
          <w:szCs w:val="21"/>
          <w:bdr w:val="none" w:sz="0" w:space="0" w:color="auto" w:frame="1"/>
          <w:shd w:val="clear" w:color="auto" w:fill="383B40"/>
        </w:rPr>
        <w:t>greet(</w:t>
      </w:r>
      <w:proofErr w:type="gramEnd"/>
      <w:r w:rsidRPr="008C3F37">
        <w:rPr>
          <w:rFonts w:ascii="Inconsolata" w:eastAsia="Times New Roman" w:hAnsi="Inconsolata" w:cs="Courier New"/>
          <w:color w:val="FFDDBE"/>
          <w:sz w:val="21"/>
          <w:szCs w:val="21"/>
          <w:bdr w:val="none" w:sz="0" w:space="0" w:color="auto" w:frame="1"/>
          <w:shd w:val="clear" w:color="auto" w:fill="383B40"/>
        </w:rPr>
        <w:t>) is executed</w:t>
      </w:r>
    </w:p>
    <w:p w14:paraId="0ECA88F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myFunction</w:t>
      </w:r>
      <w:proofErr w:type="spellEnd"/>
      <w:r w:rsidRPr="008C3F37">
        <w:rPr>
          <w:rFonts w:ascii="Inconsolata" w:eastAsia="Times New Roman" w:hAnsi="Inconsolata" w:cs="Courier New"/>
          <w:color w:val="D3D3D3"/>
          <w:sz w:val="21"/>
          <w:szCs w:val="21"/>
          <w:bdr w:val="none" w:sz="0" w:space="0" w:color="auto" w:frame="1"/>
          <w:shd w:val="clear" w:color="auto" w:fill="383B40"/>
        </w:rPr>
        <w:t>(name);</w:t>
      </w:r>
    </w:p>
    <w:p w14:paraId="0AF4F13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71D6155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CFD359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callback function</w:t>
      </w:r>
    </w:p>
    <w:p w14:paraId="58FEE33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61AEEE"/>
          <w:sz w:val="21"/>
          <w:szCs w:val="21"/>
          <w:bdr w:val="none" w:sz="0" w:space="0" w:color="auto" w:frame="1"/>
          <w:shd w:val="clear" w:color="auto" w:fill="383B40"/>
        </w:rPr>
        <w:t>sayName</w:t>
      </w:r>
      <w:proofErr w:type="spellEnd"/>
      <w:r w:rsidRPr="008C3F37">
        <w:rPr>
          <w:rFonts w:ascii="Inconsolata" w:eastAsia="Times New Roman" w:hAnsi="Inconsolata" w:cs="Courier New"/>
          <w:color w:val="D3D3D3"/>
          <w:sz w:val="21"/>
          <w:szCs w:val="21"/>
          <w:bdr w:val="none" w:sz="0" w:space="0" w:color="auto" w:frame="1"/>
          <w:shd w:val="clear" w:color="auto" w:fill="383B40"/>
        </w:rPr>
        <w:t>(name) {</w:t>
      </w:r>
    </w:p>
    <w:p w14:paraId="455F6F4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'Hello'</w:t>
      </w:r>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98C379"/>
          <w:sz w:val="21"/>
          <w:szCs w:val="21"/>
          <w:bdr w:val="none" w:sz="0" w:space="0" w:color="auto" w:frame="1"/>
          <w:shd w:val="clear" w:color="auto" w:fill="383B40"/>
        </w:rPr>
        <w:t>' '</w:t>
      </w:r>
      <w:r w:rsidRPr="008C3F37">
        <w:rPr>
          <w:rFonts w:ascii="Inconsolata" w:eastAsia="Times New Roman" w:hAnsi="Inconsolata" w:cs="Courier New"/>
          <w:color w:val="D3D3D3"/>
          <w:sz w:val="21"/>
          <w:szCs w:val="21"/>
          <w:bdr w:val="none" w:sz="0" w:space="0" w:color="auto" w:frame="1"/>
          <w:shd w:val="clear" w:color="auto" w:fill="383B40"/>
        </w:rPr>
        <w:t xml:space="preserve"> + name);</w:t>
      </w:r>
    </w:p>
    <w:p w14:paraId="793CB66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292E95CA"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B353055"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calling the function after 2 seconds</w:t>
      </w:r>
    </w:p>
    <w:p w14:paraId="428C37C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proofErr w:type="gramStart"/>
      <w:r w:rsidRPr="008C3F37">
        <w:rPr>
          <w:rFonts w:ascii="Inconsolata" w:eastAsia="Times New Roman" w:hAnsi="Inconsolata" w:cs="Courier New"/>
          <w:color w:val="D3D3D3"/>
          <w:sz w:val="21"/>
          <w:szCs w:val="21"/>
          <w:bdr w:val="none" w:sz="0" w:space="0" w:color="auto" w:frame="1"/>
          <w:shd w:val="clear" w:color="auto" w:fill="383B40"/>
        </w:rPr>
        <w:t>setTimeout</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D3D3D3"/>
          <w:sz w:val="21"/>
          <w:szCs w:val="21"/>
          <w:bdr w:val="none" w:sz="0" w:space="0" w:color="auto" w:frame="1"/>
          <w:shd w:val="clear" w:color="auto" w:fill="383B40"/>
        </w:rPr>
        <w:t xml:space="preserve">greet, </w:t>
      </w:r>
      <w:r w:rsidRPr="008C3F37">
        <w:rPr>
          <w:rFonts w:ascii="Inconsolata" w:eastAsia="Times New Roman" w:hAnsi="Inconsolata" w:cs="Courier New"/>
          <w:color w:val="D19A66"/>
          <w:sz w:val="21"/>
          <w:szCs w:val="21"/>
          <w:bdr w:val="none" w:sz="0" w:space="0" w:color="auto" w:frame="1"/>
          <w:shd w:val="clear" w:color="auto" w:fill="383B40"/>
        </w:rPr>
        <w:t>2000</w:t>
      </w: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98C379"/>
          <w:sz w:val="21"/>
          <w:szCs w:val="21"/>
          <w:bdr w:val="none" w:sz="0" w:space="0" w:color="auto" w:frame="1"/>
          <w:shd w:val="clear" w:color="auto" w:fill="383B40"/>
        </w:rPr>
        <w:t>'John'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sayName</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
    <w:p w14:paraId="18455DF6"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8" w:tgtFrame="_blank" w:history="1">
        <w:r w:rsidR="008C3F37" w:rsidRPr="008C3F37">
          <w:rPr>
            <w:rFonts w:ascii="Arial" w:eastAsia="Times New Roman" w:hAnsi="Arial" w:cs="Arial"/>
            <w:color w:val="FFFFFF"/>
            <w:sz w:val="21"/>
            <w:szCs w:val="21"/>
            <w:u w:val="single"/>
          </w:rPr>
          <w:t>Run Code</w:t>
        </w:r>
      </w:hyperlink>
    </w:p>
    <w:p w14:paraId="38325978"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lastRenderedPageBreak/>
        <w:t>Output</w:t>
      </w:r>
    </w:p>
    <w:p w14:paraId="7E9F25C9"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rPr>
      </w:pPr>
      <w:r w:rsidRPr="008C3F37">
        <w:rPr>
          <w:rFonts w:ascii="Inconsolata" w:eastAsia="Times New Roman" w:hAnsi="Inconsolata" w:cs="Courier New"/>
          <w:color w:val="D5D5D5"/>
          <w:sz w:val="21"/>
          <w:szCs w:val="21"/>
          <w:bdr w:val="none" w:sz="0" w:space="0" w:color="auto" w:frame="1"/>
        </w:rPr>
        <w:t>Hello world</w:t>
      </w:r>
    </w:p>
    <w:p w14:paraId="3A797E04"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5D5D5"/>
          <w:sz w:val="21"/>
          <w:szCs w:val="21"/>
          <w:bdr w:val="none" w:sz="0" w:space="0" w:color="auto" w:frame="1"/>
        </w:rPr>
        <w:t>Hello John</w:t>
      </w:r>
    </w:p>
    <w:p w14:paraId="61E42BCE"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the above program, the code is executed synchronously. The </w:t>
      </w:r>
      <w:proofErr w:type="spellStart"/>
      <w:proofErr w:type="gramStart"/>
      <w:r w:rsidRPr="008C3F37">
        <w:rPr>
          <w:rFonts w:ascii="Inconsolata" w:eastAsia="Times New Roman" w:hAnsi="Inconsolata" w:cs="Courier New"/>
          <w:color w:val="25265E"/>
          <w:sz w:val="21"/>
          <w:szCs w:val="21"/>
          <w:bdr w:val="single" w:sz="6" w:space="0" w:color="D3DCE6" w:frame="1"/>
        </w:rPr>
        <w:t>sayName</w:t>
      </w:r>
      <w:proofErr w:type="spellEnd"/>
      <w:r w:rsidRPr="008C3F37">
        <w:rPr>
          <w:rFonts w:ascii="Inconsolata" w:eastAsia="Times New Roman" w:hAnsi="Inconsolata" w:cs="Courier New"/>
          <w:color w:val="25265E"/>
          <w:sz w:val="21"/>
          <w:szCs w:val="21"/>
          <w:bdr w:val="single" w:sz="6" w:space="0" w:color="D3DCE6" w:frame="1"/>
        </w:rPr>
        <w: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 is passed as an argument to the </w:t>
      </w:r>
      <w:r w:rsidRPr="008C3F37">
        <w:rPr>
          <w:rFonts w:ascii="Inconsolata" w:eastAsia="Times New Roman" w:hAnsi="Inconsolata" w:cs="Courier New"/>
          <w:color w:val="25265E"/>
          <w:sz w:val="21"/>
          <w:szCs w:val="21"/>
          <w:bdr w:val="single" w:sz="6" w:space="0" w:color="D3DCE6" w:frame="1"/>
        </w:rPr>
        <w:t>greet()</w:t>
      </w:r>
      <w:r w:rsidRPr="008C3F37">
        <w:rPr>
          <w:rFonts w:ascii="Arial" w:eastAsia="Times New Roman" w:hAnsi="Arial" w:cs="Arial"/>
          <w:color w:val="25265E"/>
          <w:sz w:val="27"/>
          <w:szCs w:val="27"/>
        </w:rPr>
        <w:t> function.</w:t>
      </w:r>
    </w:p>
    <w:p w14:paraId="09715B33"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w:t>
      </w:r>
      <w:proofErr w:type="spellStart"/>
      <w:proofErr w:type="gramStart"/>
      <w:r w:rsidRPr="008C3F37">
        <w:rPr>
          <w:rFonts w:ascii="Inconsolata" w:eastAsia="Times New Roman" w:hAnsi="Inconsolata" w:cs="Courier New"/>
          <w:color w:val="25265E"/>
          <w:sz w:val="21"/>
          <w:szCs w:val="21"/>
          <w:bdr w:val="single" w:sz="6" w:space="0" w:color="D3DCE6" w:frame="1"/>
        </w:rPr>
        <w:t>setTimeout</w:t>
      </w:r>
      <w:proofErr w:type="spellEnd"/>
      <w:r w:rsidRPr="008C3F37">
        <w:rPr>
          <w:rFonts w:ascii="Inconsolata" w:eastAsia="Times New Roman" w:hAnsi="Inconsolata" w:cs="Courier New"/>
          <w:color w:val="25265E"/>
          <w:sz w:val="21"/>
          <w:szCs w:val="21"/>
          <w:bdr w:val="single" w:sz="6" w:space="0" w:color="D3DCE6" w:frame="1"/>
        </w:rPr>
        <w: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executes the </w:t>
      </w:r>
      <w:r w:rsidRPr="008C3F37">
        <w:rPr>
          <w:rFonts w:ascii="Inconsolata" w:eastAsia="Times New Roman" w:hAnsi="Inconsolata" w:cs="Courier New"/>
          <w:color w:val="25265E"/>
          <w:sz w:val="21"/>
          <w:szCs w:val="21"/>
          <w:bdr w:val="single" w:sz="6" w:space="0" w:color="D3DCE6" w:frame="1"/>
        </w:rPr>
        <w:t>greet()</w:t>
      </w:r>
      <w:r w:rsidRPr="008C3F37">
        <w:rPr>
          <w:rFonts w:ascii="Arial" w:eastAsia="Times New Roman" w:hAnsi="Arial" w:cs="Arial"/>
          <w:color w:val="25265E"/>
          <w:sz w:val="27"/>
          <w:szCs w:val="27"/>
        </w:rPr>
        <w:t> function only after </w:t>
      </w:r>
      <w:r w:rsidRPr="008C3F37">
        <w:rPr>
          <w:rFonts w:ascii="Arial" w:eastAsia="Times New Roman" w:hAnsi="Arial" w:cs="Arial"/>
          <w:b/>
          <w:bCs/>
          <w:color w:val="25265E"/>
          <w:sz w:val="27"/>
          <w:szCs w:val="27"/>
        </w:rPr>
        <w:t>2</w:t>
      </w:r>
      <w:r w:rsidRPr="008C3F37">
        <w:rPr>
          <w:rFonts w:ascii="Arial" w:eastAsia="Times New Roman" w:hAnsi="Arial" w:cs="Arial"/>
          <w:color w:val="25265E"/>
          <w:sz w:val="27"/>
          <w:szCs w:val="27"/>
        </w:rPr>
        <w:t> seconds. However, the </w:t>
      </w:r>
      <w:proofErr w:type="spellStart"/>
      <w:proofErr w:type="gramStart"/>
      <w:r w:rsidRPr="008C3F37">
        <w:rPr>
          <w:rFonts w:ascii="Inconsolata" w:eastAsia="Times New Roman" w:hAnsi="Inconsolata" w:cs="Courier New"/>
          <w:color w:val="25265E"/>
          <w:sz w:val="21"/>
          <w:szCs w:val="21"/>
          <w:bdr w:val="single" w:sz="6" w:space="0" w:color="D3DCE6" w:frame="1"/>
        </w:rPr>
        <w:t>sayName</w:t>
      </w:r>
      <w:proofErr w:type="spellEnd"/>
      <w:r w:rsidRPr="008C3F37">
        <w:rPr>
          <w:rFonts w:ascii="Inconsolata" w:eastAsia="Times New Roman" w:hAnsi="Inconsolata" w:cs="Courier New"/>
          <w:color w:val="25265E"/>
          <w:sz w:val="21"/>
          <w:szCs w:val="21"/>
          <w:bdr w:val="single" w:sz="6" w:space="0" w:color="D3DCE6" w:frame="1"/>
        </w:rPr>
        <w: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 waits for the execution of the </w:t>
      </w:r>
      <w:r w:rsidRPr="008C3F37">
        <w:rPr>
          <w:rFonts w:ascii="Inconsolata" w:eastAsia="Times New Roman" w:hAnsi="Inconsolata" w:cs="Courier New"/>
          <w:color w:val="25265E"/>
          <w:sz w:val="21"/>
          <w:szCs w:val="21"/>
          <w:bdr w:val="single" w:sz="6" w:space="0" w:color="D3DCE6" w:frame="1"/>
        </w:rPr>
        <w:t>greet()</w:t>
      </w:r>
      <w:r w:rsidRPr="008C3F37">
        <w:rPr>
          <w:rFonts w:ascii="Arial" w:eastAsia="Times New Roman" w:hAnsi="Arial" w:cs="Arial"/>
          <w:color w:val="25265E"/>
          <w:sz w:val="27"/>
          <w:szCs w:val="27"/>
        </w:rPr>
        <w:t> function.</w:t>
      </w:r>
    </w:p>
    <w:p w14:paraId="5CC47371" w14:textId="77777777" w:rsidR="008C3F37" w:rsidRPr="008C3F37" w:rsidRDefault="008C3F37" w:rsidP="008C3F37">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Note</w:t>
      </w:r>
      <w:r w:rsidRPr="008C3F37">
        <w:rPr>
          <w:rFonts w:ascii="Arial" w:eastAsia="Times New Roman" w:hAnsi="Arial" w:cs="Arial"/>
          <w:color w:val="25265E"/>
          <w:sz w:val="27"/>
          <w:szCs w:val="27"/>
        </w:rPr>
        <w:t>: The callback function is helpful when you have to wait for a result that takes time. For example, the data coming from a server because it takes time for data to arrive.</w:t>
      </w:r>
    </w:p>
    <w:p w14:paraId="43C7F377" w14:textId="77777777" w:rsidR="008C3F37" w:rsidRPr="008C3F37" w:rsidRDefault="008C3F37" w:rsidP="008C3F37">
      <w:pPr>
        <w:shd w:val="clear" w:color="auto" w:fill="FFFFCC"/>
        <w:spacing w:line="240" w:lineRule="auto"/>
        <w:rPr>
          <w:rFonts w:ascii="Verdana" w:eastAsia="Times New Roman" w:hAnsi="Verdana" w:cs="Times New Roman"/>
          <w:color w:val="000000"/>
          <w:sz w:val="23"/>
          <w:szCs w:val="23"/>
        </w:rPr>
      </w:pPr>
      <w:r w:rsidRPr="008C3F37">
        <w:rPr>
          <w:rFonts w:ascii="Verdana" w:eastAsia="Times New Roman" w:hAnsi="Verdana" w:cs="Times New Roman"/>
          <w:color w:val="000000"/>
          <w:sz w:val="23"/>
          <w:szCs w:val="23"/>
        </w:rPr>
        <w:t>A callback is a function passed as an argument to another function.</w:t>
      </w:r>
    </w:p>
    <w:p w14:paraId="68D3E2D0" w14:textId="77777777" w:rsidR="008C3F37" w:rsidRPr="008C3F37" w:rsidRDefault="008C3F37" w:rsidP="008C3F37">
      <w:pPr>
        <w:shd w:val="clear" w:color="auto" w:fill="FFFFFF"/>
        <w:spacing w:before="288" w:after="288" w:line="240" w:lineRule="auto"/>
        <w:rPr>
          <w:rFonts w:ascii="Verdana" w:eastAsia="Times New Roman" w:hAnsi="Verdana" w:cs="Times New Roman"/>
          <w:color w:val="000000"/>
          <w:sz w:val="23"/>
          <w:szCs w:val="23"/>
        </w:rPr>
      </w:pPr>
      <w:r w:rsidRPr="008C3F37">
        <w:rPr>
          <w:rFonts w:ascii="Verdana" w:eastAsia="Times New Roman" w:hAnsi="Verdana" w:cs="Times New Roman"/>
          <w:color w:val="000000"/>
          <w:sz w:val="23"/>
          <w:szCs w:val="23"/>
        </w:rPr>
        <w:t>Using a callback, you could call the calculator function (</w:t>
      </w:r>
      <w:proofErr w:type="spellStart"/>
      <w:r w:rsidRPr="008C3F37">
        <w:rPr>
          <w:rFonts w:ascii="Consolas" w:eastAsia="Times New Roman" w:hAnsi="Consolas" w:cs="Courier New"/>
          <w:color w:val="DC143C"/>
          <w:sz w:val="20"/>
          <w:szCs w:val="20"/>
        </w:rPr>
        <w:t>myCalculator</w:t>
      </w:r>
      <w:proofErr w:type="spellEnd"/>
      <w:r w:rsidRPr="008C3F37">
        <w:rPr>
          <w:rFonts w:ascii="Verdana" w:eastAsia="Times New Roman" w:hAnsi="Verdana" w:cs="Times New Roman"/>
          <w:color w:val="000000"/>
          <w:sz w:val="23"/>
          <w:szCs w:val="23"/>
        </w:rPr>
        <w:t>) with a callback (</w:t>
      </w:r>
      <w:proofErr w:type="spellStart"/>
      <w:r w:rsidRPr="008C3F37">
        <w:rPr>
          <w:rFonts w:ascii="Consolas" w:eastAsia="Times New Roman" w:hAnsi="Consolas" w:cs="Courier New"/>
          <w:color w:val="DC143C"/>
          <w:sz w:val="20"/>
          <w:szCs w:val="20"/>
        </w:rPr>
        <w:t>myCallback</w:t>
      </w:r>
      <w:proofErr w:type="spellEnd"/>
      <w:r w:rsidRPr="008C3F37">
        <w:rPr>
          <w:rFonts w:ascii="Verdana" w:eastAsia="Times New Roman" w:hAnsi="Verdana" w:cs="Times New Roman"/>
          <w:color w:val="000000"/>
          <w:sz w:val="23"/>
          <w:szCs w:val="23"/>
        </w:rPr>
        <w:t>), and let the calculator function run the callback after the calculation is finished:</w:t>
      </w:r>
    </w:p>
    <w:p w14:paraId="23B12373" w14:textId="77777777" w:rsidR="008C3F37" w:rsidRPr="008C3F37" w:rsidRDefault="008C3F37" w:rsidP="008C3F37">
      <w:pPr>
        <w:shd w:val="clear" w:color="auto" w:fill="E7E9EB"/>
        <w:spacing w:after="150" w:line="240" w:lineRule="auto"/>
        <w:outlineLvl w:val="2"/>
        <w:rPr>
          <w:rFonts w:ascii="Segoe UI" w:eastAsia="Times New Roman" w:hAnsi="Segoe UI" w:cs="Segoe UI"/>
          <w:color w:val="000000"/>
          <w:sz w:val="36"/>
          <w:szCs w:val="36"/>
        </w:rPr>
      </w:pPr>
      <w:r w:rsidRPr="008C3F37">
        <w:rPr>
          <w:rFonts w:ascii="Segoe UI" w:eastAsia="Times New Roman" w:hAnsi="Segoe UI" w:cs="Segoe UI"/>
          <w:color w:val="000000"/>
          <w:sz w:val="36"/>
          <w:szCs w:val="36"/>
        </w:rPr>
        <w:t>Example</w:t>
      </w:r>
    </w:p>
    <w:p w14:paraId="5DA9BD1B" w14:textId="77777777" w:rsidR="008C3F37" w:rsidRPr="008C3F37" w:rsidRDefault="008C3F37" w:rsidP="008C3F37">
      <w:pPr>
        <w:shd w:val="clear" w:color="auto" w:fill="FFFFFF"/>
        <w:spacing w:line="240" w:lineRule="auto"/>
        <w:rPr>
          <w:rFonts w:ascii="Consolas" w:eastAsia="Times New Roman" w:hAnsi="Consolas" w:cs="Times New Roman"/>
          <w:color w:val="000000"/>
          <w:sz w:val="23"/>
          <w:szCs w:val="23"/>
        </w:rPr>
      </w:pPr>
      <w:r w:rsidRPr="008C3F37">
        <w:rPr>
          <w:rFonts w:ascii="Consolas" w:eastAsia="Times New Roman" w:hAnsi="Consolas" w:cs="Times New Roman"/>
          <w:color w:val="0000CD"/>
          <w:sz w:val="23"/>
          <w:szCs w:val="23"/>
        </w:rPr>
        <w:t>function</w:t>
      </w:r>
      <w:r w:rsidRPr="008C3F37">
        <w:rPr>
          <w:rFonts w:ascii="Consolas" w:eastAsia="Times New Roman" w:hAnsi="Consolas" w:cs="Times New Roman"/>
          <w:color w:val="000000"/>
          <w:sz w:val="23"/>
          <w:szCs w:val="23"/>
        </w:rPr>
        <w:t> </w:t>
      </w:r>
      <w:proofErr w:type="spellStart"/>
      <w:r w:rsidRPr="008C3F37">
        <w:rPr>
          <w:rFonts w:ascii="Consolas" w:eastAsia="Times New Roman" w:hAnsi="Consolas" w:cs="Times New Roman"/>
          <w:color w:val="000000"/>
          <w:sz w:val="23"/>
          <w:szCs w:val="23"/>
        </w:rPr>
        <w:t>myDisplayer</w:t>
      </w:r>
      <w:proofErr w:type="spellEnd"/>
      <w:r w:rsidRPr="008C3F37">
        <w:rPr>
          <w:rFonts w:ascii="Consolas" w:eastAsia="Times New Roman" w:hAnsi="Consolas" w:cs="Times New Roman"/>
          <w:color w:val="000000"/>
          <w:sz w:val="23"/>
          <w:szCs w:val="23"/>
        </w:rPr>
        <w:t>(some) {</w:t>
      </w:r>
      <w:r w:rsidRPr="008C3F37">
        <w:rPr>
          <w:rFonts w:ascii="Consolas" w:eastAsia="Times New Roman" w:hAnsi="Consolas" w:cs="Times New Roman"/>
          <w:color w:val="000000"/>
          <w:sz w:val="23"/>
          <w:szCs w:val="23"/>
        </w:rPr>
        <w:br/>
        <w:t xml:space="preserve">  </w:t>
      </w:r>
      <w:proofErr w:type="spellStart"/>
      <w:r w:rsidRPr="008C3F37">
        <w:rPr>
          <w:rFonts w:ascii="Consolas" w:eastAsia="Times New Roman" w:hAnsi="Consolas" w:cs="Times New Roman"/>
          <w:color w:val="000000"/>
          <w:sz w:val="23"/>
          <w:szCs w:val="23"/>
        </w:rPr>
        <w:t>document.getElementById</w:t>
      </w:r>
      <w:proofErr w:type="spellEnd"/>
      <w:r w:rsidRPr="008C3F37">
        <w:rPr>
          <w:rFonts w:ascii="Consolas" w:eastAsia="Times New Roman" w:hAnsi="Consolas" w:cs="Times New Roman"/>
          <w:color w:val="000000"/>
          <w:sz w:val="23"/>
          <w:szCs w:val="23"/>
        </w:rPr>
        <w:t>(</w:t>
      </w:r>
      <w:r w:rsidRPr="008C3F37">
        <w:rPr>
          <w:rFonts w:ascii="Consolas" w:eastAsia="Times New Roman" w:hAnsi="Consolas" w:cs="Times New Roman"/>
          <w:color w:val="A52A2A"/>
          <w:sz w:val="23"/>
          <w:szCs w:val="23"/>
        </w:rPr>
        <w:t>"demo"</w:t>
      </w:r>
      <w:proofErr w:type="gramStart"/>
      <w:r w:rsidRPr="008C3F37">
        <w:rPr>
          <w:rFonts w:ascii="Consolas" w:eastAsia="Times New Roman" w:hAnsi="Consolas" w:cs="Times New Roman"/>
          <w:color w:val="000000"/>
          <w:sz w:val="23"/>
          <w:szCs w:val="23"/>
        </w:rPr>
        <w:t>).</w:t>
      </w:r>
      <w:proofErr w:type="spellStart"/>
      <w:r w:rsidRPr="008C3F37">
        <w:rPr>
          <w:rFonts w:ascii="Consolas" w:eastAsia="Times New Roman" w:hAnsi="Consolas" w:cs="Times New Roman"/>
          <w:color w:val="000000"/>
          <w:sz w:val="23"/>
          <w:szCs w:val="23"/>
        </w:rPr>
        <w:t>innerHTML</w:t>
      </w:r>
      <w:proofErr w:type="spellEnd"/>
      <w:proofErr w:type="gramEnd"/>
      <w:r w:rsidRPr="008C3F37">
        <w:rPr>
          <w:rFonts w:ascii="Consolas" w:eastAsia="Times New Roman" w:hAnsi="Consolas" w:cs="Times New Roman"/>
          <w:color w:val="000000"/>
          <w:sz w:val="23"/>
          <w:szCs w:val="23"/>
        </w:rPr>
        <w:t> = some;</w:t>
      </w:r>
      <w:r w:rsidRPr="008C3F37">
        <w:rPr>
          <w:rFonts w:ascii="Consolas" w:eastAsia="Times New Roman" w:hAnsi="Consolas" w:cs="Times New Roman"/>
          <w:color w:val="000000"/>
          <w:sz w:val="23"/>
          <w:szCs w:val="23"/>
        </w:rPr>
        <w:br/>
        <w:t>}</w:t>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00CD"/>
          <w:sz w:val="23"/>
          <w:szCs w:val="23"/>
        </w:rPr>
        <w:t>function</w:t>
      </w:r>
      <w:r w:rsidRPr="008C3F37">
        <w:rPr>
          <w:rFonts w:ascii="Consolas" w:eastAsia="Times New Roman" w:hAnsi="Consolas" w:cs="Times New Roman"/>
          <w:color w:val="000000"/>
          <w:sz w:val="23"/>
          <w:szCs w:val="23"/>
        </w:rPr>
        <w:t> </w:t>
      </w:r>
      <w:proofErr w:type="spellStart"/>
      <w:r w:rsidRPr="008C3F37">
        <w:rPr>
          <w:rFonts w:ascii="Consolas" w:eastAsia="Times New Roman" w:hAnsi="Consolas" w:cs="Times New Roman"/>
          <w:color w:val="000000"/>
          <w:sz w:val="23"/>
          <w:szCs w:val="23"/>
        </w:rPr>
        <w:t>myCalculator</w:t>
      </w:r>
      <w:proofErr w:type="spellEnd"/>
      <w:r w:rsidRPr="008C3F37">
        <w:rPr>
          <w:rFonts w:ascii="Consolas" w:eastAsia="Times New Roman" w:hAnsi="Consolas" w:cs="Times New Roman"/>
          <w:color w:val="000000"/>
          <w:sz w:val="23"/>
          <w:szCs w:val="23"/>
        </w:rPr>
        <w:t xml:space="preserve">(num1, num2, </w:t>
      </w:r>
      <w:proofErr w:type="spellStart"/>
      <w:r w:rsidRPr="008C3F37">
        <w:rPr>
          <w:rFonts w:ascii="Consolas" w:eastAsia="Times New Roman" w:hAnsi="Consolas" w:cs="Times New Roman"/>
          <w:color w:val="000000"/>
          <w:sz w:val="23"/>
          <w:szCs w:val="23"/>
        </w:rPr>
        <w:t>myCallback</w:t>
      </w:r>
      <w:proofErr w:type="spellEnd"/>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000000"/>
          <w:sz w:val="23"/>
          <w:szCs w:val="23"/>
        </w:rPr>
        <w:br/>
        <w:t>  </w:t>
      </w:r>
      <w:r w:rsidRPr="008C3F37">
        <w:rPr>
          <w:rFonts w:ascii="Consolas" w:eastAsia="Times New Roman" w:hAnsi="Consolas" w:cs="Times New Roman"/>
          <w:color w:val="0000CD"/>
          <w:sz w:val="23"/>
          <w:szCs w:val="23"/>
        </w:rPr>
        <w:t>let</w:t>
      </w:r>
      <w:r w:rsidRPr="008C3F37">
        <w:rPr>
          <w:rFonts w:ascii="Consolas" w:eastAsia="Times New Roman" w:hAnsi="Consolas" w:cs="Times New Roman"/>
          <w:color w:val="000000"/>
          <w:sz w:val="23"/>
          <w:szCs w:val="23"/>
        </w:rPr>
        <w:t> sum = num1 + num2;</w:t>
      </w:r>
      <w:r w:rsidRPr="008C3F37">
        <w:rPr>
          <w:rFonts w:ascii="Consolas" w:eastAsia="Times New Roman" w:hAnsi="Consolas" w:cs="Times New Roman"/>
          <w:color w:val="000000"/>
          <w:sz w:val="23"/>
          <w:szCs w:val="23"/>
        </w:rPr>
        <w:br/>
        <w:t>  </w:t>
      </w:r>
      <w:proofErr w:type="spellStart"/>
      <w:r w:rsidRPr="008C3F37">
        <w:rPr>
          <w:rFonts w:ascii="Consolas" w:eastAsia="Times New Roman" w:hAnsi="Consolas" w:cs="Times New Roman"/>
          <w:color w:val="000000"/>
          <w:sz w:val="23"/>
          <w:szCs w:val="23"/>
        </w:rPr>
        <w:t>myCallback</w:t>
      </w:r>
      <w:proofErr w:type="spellEnd"/>
      <w:r w:rsidRPr="008C3F37">
        <w:rPr>
          <w:rFonts w:ascii="Consolas" w:eastAsia="Times New Roman" w:hAnsi="Consolas" w:cs="Times New Roman"/>
          <w:color w:val="000000"/>
          <w:sz w:val="23"/>
          <w:szCs w:val="23"/>
        </w:rPr>
        <w:t>(sum);</w:t>
      </w:r>
      <w:r w:rsidRPr="008C3F37">
        <w:rPr>
          <w:rFonts w:ascii="Consolas" w:eastAsia="Times New Roman" w:hAnsi="Consolas" w:cs="Times New Roman"/>
          <w:color w:val="000000"/>
          <w:sz w:val="23"/>
          <w:szCs w:val="23"/>
        </w:rPr>
        <w:br/>
        <w:t>}</w:t>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0000"/>
          <w:sz w:val="23"/>
          <w:szCs w:val="23"/>
        </w:rPr>
        <w:br/>
      </w:r>
      <w:proofErr w:type="spellStart"/>
      <w:r w:rsidRPr="008C3F37">
        <w:rPr>
          <w:rFonts w:ascii="Consolas" w:eastAsia="Times New Roman" w:hAnsi="Consolas" w:cs="Times New Roman"/>
          <w:color w:val="000000"/>
          <w:sz w:val="23"/>
          <w:szCs w:val="23"/>
        </w:rPr>
        <w:t>myCalculator</w:t>
      </w:r>
      <w:proofErr w:type="spellEnd"/>
      <w:r w:rsidRPr="008C3F37">
        <w:rPr>
          <w:rFonts w:ascii="Consolas" w:eastAsia="Times New Roman" w:hAnsi="Consolas" w:cs="Times New Roman"/>
          <w:color w:val="000000"/>
          <w:sz w:val="23"/>
          <w:szCs w:val="23"/>
        </w:rPr>
        <w:t>(</w:t>
      </w:r>
      <w:r w:rsidRPr="008C3F37">
        <w:rPr>
          <w:rFonts w:ascii="Consolas" w:eastAsia="Times New Roman" w:hAnsi="Consolas" w:cs="Times New Roman"/>
          <w:color w:val="FF0000"/>
          <w:sz w:val="23"/>
          <w:szCs w:val="23"/>
        </w:rPr>
        <w:t>5</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FF0000"/>
          <w:sz w:val="23"/>
          <w:szCs w:val="23"/>
        </w:rPr>
        <w:t>5</w:t>
      </w:r>
      <w:r w:rsidRPr="008C3F37">
        <w:rPr>
          <w:rFonts w:ascii="Consolas" w:eastAsia="Times New Roman" w:hAnsi="Consolas" w:cs="Times New Roman"/>
          <w:color w:val="000000"/>
          <w:sz w:val="23"/>
          <w:szCs w:val="23"/>
        </w:rPr>
        <w:t xml:space="preserve">, </w:t>
      </w:r>
      <w:proofErr w:type="spellStart"/>
      <w:r w:rsidRPr="008C3F37">
        <w:rPr>
          <w:rFonts w:ascii="Consolas" w:eastAsia="Times New Roman" w:hAnsi="Consolas" w:cs="Times New Roman"/>
          <w:color w:val="000000"/>
          <w:sz w:val="23"/>
          <w:szCs w:val="23"/>
        </w:rPr>
        <w:t>myDisplayer</w:t>
      </w:r>
      <w:proofErr w:type="spellEnd"/>
      <w:r w:rsidRPr="008C3F37">
        <w:rPr>
          <w:rFonts w:ascii="Consolas" w:eastAsia="Times New Roman" w:hAnsi="Consolas" w:cs="Times New Roman"/>
          <w:color w:val="000000"/>
          <w:sz w:val="23"/>
          <w:szCs w:val="23"/>
        </w:rPr>
        <w:t>);</w:t>
      </w:r>
    </w:p>
    <w:p w14:paraId="51293B8F" w14:textId="77777777" w:rsidR="008C3F37" w:rsidRPr="008C3F37" w:rsidRDefault="008C3F37" w:rsidP="008C3F37">
      <w:pPr>
        <w:shd w:val="clear" w:color="auto" w:fill="FFFFFF"/>
        <w:spacing w:before="288" w:after="288" w:line="240" w:lineRule="auto"/>
        <w:rPr>
          <w:rFonts w:ascii="Verdana" w:eastAsia="Times New Roman" w:hAnsi="Verdana" w:cs="Times New Roman"/>
          <w:color w:val="000000"/>
          <w:sz w:val="23"/>
          <w:szCs w:val="23"/>
        </w:rPr>
      </w:pPr>
      <w:r w:rsidRPr="008C3F37">
        <w:rPr>
          <w:rFonts w:ascii="Verdana" w:eastAsia="Times New Roman" w:hAnsi="Verdana" w:cs="Times New Roman"/>
          <w:color w:val="000000"/>
          <w:sz w:val="23"/>
          <w:szCs w:val="23"/>
        </w:rPr>
        <w:t>In the example above, </w:t>
      </w:r>
      <w:proofErr w:type="spellStart"/>
      <w:r w:rsidRPr="008C3F37">
        <w:rPr>
          <w:rFonts w:ascii="Consolas" w:eastAsia="Times New Roman" w:hAnsi="Consolas" w:cs="Courier New"/>
          <w:color w:val="DC143C"/>
          <w:sz w:val="20"/>
          <w:szCs w:val="20"/>
        </w:rPr>
        <w:t>myDisplayer</w:t>
      </w:r>
      <w:proofErr w:type="spellEnd"/>
      <w:r w:rsidRPr="008C3F37">
        <w:rPr>
          <w:rFonts w:ascii="Verdana" w:eastAsia="Times New Roman" w:hAnsi="Verdana" w:cs="Times New Roman"/>
          <w:color w:val="000000"/>
          <w:sz w:val="23"/>
          <w:szCs w:val="23"/>
        </w:rPr>
        <w:t> is a called a </w:t>
      </w:r>
      <w:r w:rsidRPr="008C3F37">
        <w:rPr>
          <w:rFonts w:ascii="Verdana" w:eastAsia="Times New Roman" w:hAnsi="Verdana" w:cs="Times New Roman"/>
          <w:b/>
          <w:bCs/>
          <w:color w:val="000000"/>
          <w:sz w:val="23"/>
          <w:szCs w:val="23"/>
        </w:rPr>
        <w:t>callback function</w:t>
      </w:r>
      <w:r w:rsidRPr="008C3F37">
        <w:rPr>
          <w:rFonts w:ascii="Verdana" w:eastAsia="Times New Roman" w:hAnsi="Verdana" w:cs="Times New Roman"/>
          <w:color w:val="000000"/>
          <w:sz w:val="23"/>
          <w:szCs w:val="23"/>
        </w:rPr>
        <w:t>.</w:t>
      </w:r>
    </w:p>
    <w:p w14:paraId="35DED0B7" w14:textId="77777777" w:rsidR="008C3F37" w:rsidRPr="008C3F37" w:rsidRDefault="008C3F37" w:rsidP="008C3F37">
      <w:pPr>
        <w:shd w:val="clear" w:color="auto" w:fill="FFFFFF"/>
        <w:spacing w:before="288" w:after="288" w:line="240" w:lineRule="auto"/>
        <w:rPr>
          <w:rFonts w:ascii="Verdana" w:eastAsia="Times New Roman" w:hAnsi="Verdana" w:cs="Times New Roman"/>
          <w:color w:val="000000"/>
          <w:sz w:val="23"/>
          <w:szCs w:val="23"/>
        </w:rPr>
      </w:pPr>
      <w:r w:rsidRPr="008C3F37">
        <w:rPr>
          <w:rFonts w:ascii="Verdana" w:eastAsia="Times New Roman" w:hAnsi="Verdana" w:cs="Times New Roman"/>
          <w:color w:val="000000"/>
          <w:sz w:val="23"/>
          <w:szCs w:val="23"/>
        </w:rPr>
        <w:t>It is passed to </w:t>
      </w:r>
      <w:proofErr w:type="spellStart"/>
      <w:proofErr w:type="gramStart"/>
      <w:r w:rsidRPr="008C3F37">
        <w:rPr>
          <w:rFonts w:ascii="Consolas" w:eastAsia="Times New Roman" w:hAnsi="Consolas" w:cs="Courier New"/>
          <w:color w:val="DC143C"/>
          <w:sz w:val="20"/>
          <w:szCs w:val="20"/>
        </w:rPr>
        <w:t>myCalculator</w:t>
      </w:r>
      <w:proofErr w:type="spellEnd"/>
      <w:r w:rsidRPr="008C3F37">
        <w:rPr>
          <w:rFonts w:ascii="Consolas" w:eastAsia="Times New Roman" w:hAnsi="Consolas" w:cs="Courier New"/>
          <w:color w:val="DC143C"/>
          <w:sz w:val="20"/>
          <w:szCs w:val="20"/>
        </w:rPr>
        <w:t>(</w:t>
      </w:r>
      <w:proofErr w:type="gramEnd"/>
      <w:r w:rsidRPr="008C3F37">
        <w:rPr>
          <w:rFonts w:ascii="Consolas" w:eastAsia="Times New Roman" w:hAnsi="Consolas" w:cs="Courier New"/>
          <w:color w:val="DC143C"/>
          <w:sz w:val="20"/>
          <w:szCs w:val="20"/>
        </w:rPr>
        <w:t>)</w:t>
      </w:r>
      <w:r w:rsidRPr="008C3F37">
        <w:rPr>
          <w:rFonts w:ascii="Verdana" w:eastAsia="Times New Roman" w:hAnsi="Verdana" w:cs="Times New Roman"/>
          <w:color w:val="000000"/>
          <w:sz w:val="23"/>
          <w:szCs w:val="23"/>
        </w:rPr>
        <w:t> as an </w:t>
      </w:r>
      <w:r w:rsidRPr="008C3F37">
        <w:rPr>
          <w:rFonts w:ascii="Verdana" w:eastAsia="Times New Roman" w:hAnsi="Verdana" w:cs="Times New Roman"/>
          <w:b/>
          <w:bCs/>
          <w:color w:val="000000"/>
          <w:sz w:val="23"/>
          <w:szCs w:val="23"/>
        </w:rPr>
        <w:t>argument</w:t>
      </w:r>
      <w:r w:rsidRPr="008C3F37">
        <w:rPr>
          <w:rFonts w:ascii="Verdana" w:eastAsia="Times New Roman" w:hAnsi="Verdana" w:cs="Times New Roman"/>
          <w:color w:val="000000"/>
          <w:sz w:val="23"/>
          <w:szCs w:val="23"/>
        </w:rPr>
        <w:t>.</w:t>
      </w:r>
    </w:p>
    <w:p w14:paraId="3FF9C84F" w14:textId="77777777" w:rsidR="008C3F37" w:rsidRPr="008C3F37" w:rsidRDefault="008C3F37" w:rsidP="008C3F37">
      <w:pPr>
        <w:shd w:val="clear" w:color="auto" w:fill="FFFFCC"/>
        <w:spacing w:after="150" w:line="240" w:lineRule="auto"/>
        <w:outlineLvl w:val="1"/>
        <w:rPr>
          <w:rFonts w:ascii="Segoe UI" w:eastAsia="Times New Roman" w:hAnsi="Segoe UI" w:cs="Segoe UI"/>
          <w:color w:val="000000"/>
          <w:sz w:val="48"/>
          <w:szCs w:val="48"/>
        </w:rPr>
      </w:pPr>
      <w:r w:rsidRPr="008C3F37">
        <w:rPr>
          <w:rFonts w:ascii="Segoe UI" w:eastAsia="Times New Roman" w:hAnsi="Segoe UI" w:cs="Segoe UI"/>
          <w:color w:val="000000"/>
          <w:sz w:val="48"/>
          <w:szCs w:val="48"/>
        </w:rPr>
        <w:t>Note</w:t>
      </w:r>
    </w:p>
    <w:p w14:paraId="6C8651A4" w14:textId="77777777" w:rsidR="008C3F37" w:rsidRPr="008C3F37" w:rsidRDefault="008C3F37" w:rsidP="008C3F37">
      <w:pPr>
        <w:shd w:val="clear" w:color="auto" w:fill="FFFFCC"/>
        <w:spacing w:before="240" w:after="240" w:line="240" w:lineRule="auto"/>
        <w:rPr>
          <w:rFonts w:ascii="Verdana" w:eastAsia="Times New Roman" w:hAnsi="Verdana" w:cs="Times New Roman"/>
          <w:color w:val="000000"/>
          <w:sz w:val="23"/>
          <w:szCs w:val="23"/>
        </w:rPr>
      </w:pPr>
      <w:r w:rsidRPr="008C3F37">
        <w:rPr>
          <w:rFonts w:ascii="Verdana" w:eastAsia="Times New Roman" w:hAnsi="Verdana" w:cs="Times New Roman"/>
          <w:color w:val="000000"/>
          <w:sz w:val="23"/>
          <w:szCs w:val="23"/>
        </w:rPr>
        <w:t>When you pass a function as an argument, remember not to use parenthesis.</w:t>
      </w:r>
    </w:p>
    <w:p w14:paraId="77F703B3" w14:textId="77777777" w:rsidR="008C3F37" w:rsidRPr="008C3F37" w:rsidRDefault="008C3F37" w:rsidP="008C3F37">
      <w:pPr>
        <w:shd w:val="clear" w:color="auto" w:fill="FFFFCC"/>
        <w:spacing w:before="240" w:after="240" w:line="240" w:lineRule="auto"/>
        <w:rPr>
          <w:rFonts w:ascii="Verdana" w:eastAsia="Times New Roman" w:hAnsi="Verdana" w:cs="Times New Roman"/>
          <w:color w:val="000000"/>
          <w:sz w:val="23"/>
          <w:szCs w:val="23"/>
        </w:rPr>
      </w:pPr>
      <w:r w:rsidRPr="008C3F37">
        <w:rPr>
          <w:rFonts w:ascii="Verdana" w:eastAsia="Times New Roman" w:hAnsi="Verdana" w:cs="Times New Roman"/>
          <w:color w:val="000000"/>
          <w:sz w:val="23"/>
          <w:szCs w:val="23"/>
        </w:rPr>
        <w:lastRenderedPageBreak/>
        <w:t xml:space="preserve">Right: </w:t>
      </w:r>
      <w:proofErr w:type="spellStart"/>
      <w:proofErr w:type="gramStart"/>
      <w:r w:rsidRPr="008C3F37">
        <w:rPr>
          <w:rFonts w:ascii="Verdana" w:eastAsia="Times New Roman" w:hAnsi="Verdana" w:cs="Times New Roman"/>
          <w:color w:val="000000"/>
          <w:sz w:val="23"/>
          <w:szCs w:val="23"/>
        </w:rPr>
        <w:t>myCalculator</w:t>
      </w:r>
      <w:proofErr w:type="spellEnd"/>
      <w:r w:rsidRPr="008C3F37">
        <w:rPr>
          <w:rFonts w:ascii="Verdana" w:eastAsia="Times New Roman" w:hAnsi="Verdana" w:cs="Times New Roman"/>
          <w:color w:val="000000"/>
          <w:sz w:val="23"/>
          <w:szCs w:val="23"/>
        </w:rPr>
        <w:t>(</w:t>
      </w:r>
      <w:proofErr w:type="gramEnd"/>
      <w:r w:rsidRPr="008C3F37">
        <w:rPr>
          <w:rFonts w:ascii="Verdana" w:eastAsia="Times New Roman" w:hAnsi="Verdana" w:cs="Times New Roman"/>
          <w:color w:val="000000"/>
          <w:sz w:val="23"/>
          <w:szCs w:val="23"/>
        </w:rPr>
        <w:t xml:space="preserve">5, 5, </w:t>
      </w:r>
      <w:proofErr w:type="spellStart"/>
      <w:r w:rsidRPr="008C3F37">
        <w:rPr>
          <w:rFonts w:ascii="Verdana" w:eastAsia="Times New Roman" w:hAnsi="Verdana" w:cs="Times New Roman"/>
          <w:color w:val="000000"/>
          <w:sz w:val="23"/>
          <w:szCs w:val="23"/>
        </w:rPr>
        <w:t>myDisplayer</w:t>
      </w:r>
      <w:proofErr w:type="spellEnd"/>
      <w:r w:rsidRPr="008C3F37">
        <w:rPr>
          <w:rFonts w:ascii="Verdana" w:eastAsia="Times New Roman" w:hAnsi="Verdana" w:cs="Times New Roman"/>
          <w:color w:val="000000"/>
          <w:sz w:val="23"/>
          <w:szCs w:val="23"/>
        </w:rPr>
        <w:t>);</w:t>
      </w:r>
    </w:p>
    <w:p w14:paraId="5A55E56F" w14:textId="77777777" w:rsidR="008C3F37" w:rsidRPr="008C3F37" w:rsidRDefault="008C3F37" w:rsidP="008C3F37">
      <w:pPr>
        <w:shd w:val="clear" w:color="auto" w:fill="FFFFCC"/>
        <w:spacing w:before="240" w:line="240" w:lineRule="auto"/>
        <w:rPr>
          <w:rFonts w:ascii="Verdana" w:eastAsia="Times New Roman" w:hAnsi="Verdana" w:cs="Times New Roman"/>
          <w:color w:val="000000"/>
          <w:sz w:val="23"/>
          <w:szCs w:val="23"/>
        </w:rPr>
      </w:pPr>
      <w:r w:rsidRPr="008C3F37">
        <w:rPr>
          <w:rFonts w:ascii="Verdana" w:eastAsia="Times New Roman" w:hAnsi="Verdana" w:cs="Times New Roman"/>
          <w:color w:val="000000"/>
          <w:sz w:val="23"/>
          <w:szCs w:val="23"/>
        </w:rPr>
        <w:t>Wrong: </w:t>
      </w:r>
      <w:del w:id="0" w:author="Unknown">
        <w:r w:rsidRPr="008C3F37">
          <w:rPr>
            <w:rFonts w:ascii="Verdana" w:eastAsia="Times New Roman" w:hAnsi="Verdana" w:cs="Times New Roman"/>
            <w:color w:val="000000"/>
            <w:sz w:val="23"/>
            <w:szCs w:val="23"/>
          </w:rPr>
          <w:delText>myCalculator(5, 5, myDisplayer())</w:delText>
        </w:r>
      </w:del>
      <w:r w:rsidRPr="008C3F37">
        <w:rPr>
          <w:rFonts w:ascii="Verdana" w:eastAsia="Times New Roman" w:hAnsi="Verdana" w:cs="Times New Roman"/>
          <w:color w:val="000000"/>
          <w:sz w:val="23"/>
          <w:szCs w:val="23"/>
        </w:rPr>
        <w:t>;</w:t>
      </w:r>
    </w:p>
    <w:p w14:paraId="2C4FB375" w14:textId="77777777" w:rsidR="008C3F37" w:rsidRPr="008C3F37" w:rsidRDefault="008C3F37" w:rsidP="008C3F37">
      <w:pPr>
        <w:shd w:val="clear" w:color="auto" w:fill="E7E9EB"/>
        <w:spacing w:after="150" w:line="240" w:lineRule="auto"/>
        <w:outlineLvl w:val="2"/>
        <w:rPr>
          <w:rFonts w:ascii="Segoe UI" w:eastAsia="Times New Roman" w:hAnsi="Segoe UI" w:cs="Segoe UI"/>
          <w:color w:val="000000"/>
          <w:sz w:val="36"/>
          <w:szCs w:val="36"/>
        </w:rPr>
      </w:pPr>
      <w:r w:rsidRPr="008C3F37">
        <w:rPr>
          <w:rFonts w:ascii="Segoe UI" w:eastAsia="Times New Roman" w:hAnsi="Segoe UI" w:cs="Segoe UI"/>
          <w:color w:val="000000"/>
          <w:sz w:val="36"/>
          <w:szCs w:val="36"/>
        </w:rPr>
        <w:t>Example</w:t>
      </w:r>
    </w:p>
    <w:p w14:paraId="08A46B12" w14:textId="77777777" w:rsidR="008C3F37" w:rsidRPr="008C3F37" w:rsidRDefault="008C3F37" w:rsidP="008C3F37">
      <w:pPr>
        <w:pBdr>
          <w:bottom w:val="double" w:sz="6" w:space="1" w:color="auto"/>
        </w:pBdr>
        <w:shd w:val="clear" w:color="auto" w:fill="FFFFFF"/>
        <w:spacing w:line="240" w:lineRule="auto"/>
        <w:rPr>
          <w:rFonts w:ascii="Consolas" w:eastAsia="Times New Roman" w:hAnsi="Consolas" w:cs="Times New Roman"/>
          <w:color w:val="000000"/>
          <w:sz w:val="23"/>
          <w:szCs w:val="23"/>
        </w:rPr>
      </w:pPr>
      <w:r w:rsidRPr="008C3F37">
        <w:rPr>
          <w:rFonts w:ascii="Consolas" w:eastAsia="Times New Roman" w:hAnsi="Consolas" w:cs="Times New Roman"/>
          <w:color w:val="008000"/>
          <w:sz w:val="23"/>
          <w:szCs w:val="23"/>
        </w:rPr>
        <w:t>// Create an Array</w:t>
      </w:r>
      <w:r w:rsidRPr="008C3F37">
        <w:rPr>
          <w:rFonts w:ascii="Consolas" w:eastAsia="Times New Roman" w:hAnsi="Consolas" w:cs="Times New Roman"/>
          <w:color w:val="008000"/>
          <w:sz w:val="23"/>
          <w:szCs w:val="23"/>
        </w:rPr>
        <w:br/>
      </w:r>
      <w:r w:rsidRPr="008C3F37">
        <w:rPr>
          <w:rFonts w:ascii="Consolas" w:eastAsia="Times New Roman" w:hAnsi="Consolas" w:cs="Times New Roman"/>
          <w:color w:val="0000CD"/>
          <w:sz w:val="23"/>
          <w:szCs w:val="23"/>
        </w:rPr>
        <w:t>const</w:t>
      </w:r>
      <w:r w:rsidRPr="008C3F37">
        <w:rPr>
          <w:rFonts w:ascii="Consolas" w:eastAsia="Times New Roman" w:hAnsi="Consolas" w:cs="Times New Roman"/>
          <w:color w:val="000000"/>
          <w:sz w:val="23"/>
          <w:szCs w:val="23"/>
        </w:rPr>
        <w:t> </w:t>
      </w:r>
      <w:proofErr w:type="spellStart"/>
      <w:r w:rsidRPr="008C3F37">
        <w:rPr>
          <w:rFonts w:ascii="Consolas" w:eastAsia="Times New Roman" w:hAnsi="Consolas" w:cs="Times New Roman"/>
          <w:color w:val="000000"/>
          <w:sz w:val="23"/>
          <w:szCs w:val="23"/>
        </w:rPr>
        <w:t>myNumbers</w:t>
      </w:r>
      <w:proofErr w:type="spellEnd"/>
      <w:r w:rsidRPr="008C3F37">
        <w:rPr>
          <w:rFonts w:ascii="Consolas" w:eastAsia="Times New Roman" w:hAnsi="Consolas" w:cs="Times New Roman"/>
          <w:color w:val="000000"/>
          <w:sz w:val="23"/>
          <w:szCs w:val="23"/>
        </w:rPr>
        <w:t xml:space="preserve"> = [</w:t>
      </w:r>
      <w:r w:rsidRPr="008C3F37">
        <w:rPr>
          <w:rFonts w:ascii="Consolas" w:eastAsia="Times New Roman" w:hAnsi="Consolas" w:cs="Times New Roman"/>
          <w:color w:val="FF0000"/>
          <w:sz w:val="23"/>
          <w:szCs w:val="23"/>
        </w:rPr>
        <w:t>4</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FF0000"/>
          <w:sz w:val="23"/>
          <w:szCs w:val="23"/>
        </w:rPr>
        <w:t>1</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FF0000"/>
          <w:sz w:val="23"/>
          <w:szCs w:val="23"/>
        </w:rPr>
        <w:t>20</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FF0000"/>
          <w:sz w:val="23"/>
          <w:szCs w:val="23"/>
        </w:rPr>
        <w:t>7</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FF0000"/>
          <w:sz w:val="23"/>
          <w:szCs w:val="23"/>
        </w:rPr>
        <w:t>5</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FF0000"/>
          <w:sz w:val="23"/>
          <w:szCs w:val="23"/>
        </w:rPr>
        <w:t>9</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FF0000"/>
          <w:sz w:val="23"/>
          <w:szCs w:val="23"/>
        </w:rPr>
        <w:t>6</w:t>
      </w:r>
      <w:r w:rsidRPr="008C3F37">
        <w:rPr>
          <w:rFonts w:ascii="Consolas" w:eastAsia="Times New Roman" w:hAnsi="Consolas" w:cs="Times New Roman"/>
          <w:color w:val="000000"/>
          <w:sz w:val="23"/>
          <w:szCs w:val="23"/>
        </w:rPr>
        <w:t>];</w:t>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8000"/>
          <w:sz w:val="23"/>
          <w:szCs w:val="23"/>
        </w:rPr>
        <w:t xml:space="preserve">// Call </w:t>
      </w:r>
      <w:proofErr w:type="spellStart"/>
      <w:r w:rsidRPr="008C3F37">
        <w:rPr>
          <w:rFonts w:ascii="Consolas" w:eastAsia="Times New Roman" w:hAnsi="Consolas" w:cs="Times New Roman"/>
          <w:color w:val="008000"/>
          <w:sz w:val="23"/>
          <w:szCs w:val="23"/>
        </w:rPr>
        <w:t>removeNeg</w:t>
      </w:r>
      <w:proofErr w:type="spellEnd"/>
      <w:r w:rsidRPr="008C3F37">
        <w:rPr>
          <w:rFonts w:ascii="Consolas" w:eastAsia="Times New Roman" w:hAnsi="Consolas" w:cs="Times New Roman"/>
          <w:color w:val="008000"/>
          <w:sz w:val="23"/>
          <w:szCs w:val="23"/>
        </w:rPr>
        <w:t xml:space="preserve"> with a callback</w:t>
      </w:r>
      <w:r w:rsidRPr="008C3F37">
        <w:rPr>
          <w:rFonts w:ascii="Consolas" w:eastAsia="Times New Roman" w:hAnsi="Consolas" w:cs="Times New Roman"/>
          <w:color w:val="008000"/>
          <w:sz w:val="23"/>
          <w:szCs w:val="23"/>
        </w:rPr>
        <w:br/>
      </w:r>
      <w:r w:rsidRPr="008C3F37">
        <w:rPr>
          <w:rFonts w:ascii="Consolas" w:eastAsia="Times New Roman" w:hAnsi="Consolas" w:cs="Times New Roman"/>
          <w:color w:val="0000CD"/>
          <w:sz w:val="23"/>
          <w:szCs w:val="23"/>
        </w:rPr>
        <w:t>const</w:t>
      </w:r>
      <w:r w:rsidRPr="008C3F37">
        <w:rPr>
          <w:rFonts w:ascii="Consolas" w:eastAsia="Times New Roman" w:hAnsi="Consolas" w:cs="Times New Roman"/>
          <w:color w:val="000000"/>
          <w:sz w:val="23"/>
          <w:szCs w:val="23"/>
        </w:rPr>
        <w:t> </w:t>
      </w:r>
      <w:proofErr w:type="spellStart"/>
      <w:r w:rsidRPr="008C3F37">
        <w:rPr>
          <w:rFonts w:ascii="Consolas" w:eastAsia="Times New Roman" w:hAnsi="Consolas" w:cs="Times New Roman"/>
          <w:color w:val="000000"/>
          <w:sz w:val="23"/>
          <w:szCs w:val="23"/>
        </w:rPr>
        <w:t>posNumbers</w:t>
      </w:r>
      <w:proofErr w:type="spellEnd"/>
      <w:r w:rsidRPr="008C3F37">
        <w:rPr>
          <w:rFonts w:ascii="Consolas" w:eastAsia="Times New Roman" w:hAnsi="Consolas" w:cs="Times New Roman"/>
          <w:color w:val="000000"/>
          <w:sz w:val="23"/>
          <w:szCs w:val="23"/>
        </w:rPr>
        <w:t xml:space="preserve"> = </w:t>
      </w:r>
      <w:proofErr w:type="spellStart"/>
      <w:r w:rsidRPr="008C3F37">
        <w:rPr>
          <w:rFonts w:ascii="Consolas" w:eastAsia="Times New Roman" w:hAnsi="Consolas" w:cs="Times New Roman"/>
          <w:color w:val="000000"/>
          <w:sz w:val="23"/>
          <w:szCs w:val="23"/>
        </w:rPr>
        <w:t>removeNeg</w:t>
      </w:r>
      <w:proofErr w:type="spellEnd"/>
      <w:r w:rsidRPr="008C3F37">
        <w:rPr>
          <w:rFonts w:ascii="Consolas" w:eastAsia="Times New Roman" w:hAnsi="Consolas" w:cs="Times New Roman"/>
          <w:color w:val="000000"/>
          <w:sz w:val="23"/>
          <w:szCs w:val="23"/>
        </w:rPr>
        <w:t>(</w:t>
      </w:r>
      <w:proofErr w:type="spellStart"/>
      <w:r w:rsidRPr="008C3F37">
        <w:rPr>
          <w:rFonts w:ascii="Consolas" w:eastAsia="Times New Roman" w:hAnsi="Consolas" w:cs="Times New Roman"/>
          <w:color w:val="000000"/>
          <w:sz w:val="23"/>
          <w:szCs w:val="23"/>
        </w:rPr>
        <w:t>myNumbers</w:t>
      </w:r>
      <w:proofErr w:type="spellEnd"/>
      <w:r w:rsidRPr="008C3F37">
        <w:rPr>
          <w:rFonts w:ascii="Consolas" w:eastAsia="Times New Roman" w:hAnsi="Consolas" w:cs="Times New Roman"/>
          <w:color w:val="000000"/>
          <w:sz w:val="23"/>
          <w:szCs w:val="23"/>
        </w:rPr>
        <w:t>, (x) =&gt; x &gt;= </w:t>
      </w:r>
      <w:r w:rsidRPr="008C3F37">
        <w:rPr>
          <w:rFonts w:ascii="Consolas" w:eastAsia="Times New Roman" w:hAnsi="Consolas" w:cs="Times New Roman"/>
          <w:color w:val="FF0000"/>
          <w:sz w:val="23"/>
          <w:szCs w:val="23"/>
        </w:rPr>
        <w:t>0</w:t>
      </w:r>
      <w:r w:rsidRPr="008C3F37">
        <w:rPr>
          <w:rFonts w:ascii="Consolas" w:eastAsia="Times New Roman" w:hAnsi="Consolas" w:cs="Times New Roman"/>
          <w:color w:val="000000"/>
          <w:sz w:val="23"/>
          <w:szCs w:val="23"/>
        </w:rPr>
        <w:t>);</w:t>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8000"/>
          <w:sz w:val="23"/>
          <w:szCs w:val="23"/>
        </w:rPr>
        <w:t>// Display Result</w:t>
      </w:r>
      <w:r w:rsidRPr="008C3F37">
        <w:rPr>
          <w:rFonts w:ascii="Consolas" w:eastAsia="Times New Roman" w:hAnsi="Consolas" w:cs="Times New Roman"/>
          <w:color w:val="008000"/>
          <w:sz w:val="23"/>
          <w:szCs w:val="23"/>
        </w:rPr>
        <w:br/>
      </w:r>
      <w:proofErr w:type="spellStart"/>
      <w:r w:rsidRPr="008C3F37">
        <w:rPr>
          <w:rFonts w:ascii="Consolas" w:eastAsia="Times New Roman" w:hAnsi="Consolas" w:cs="Times New Roman"/>
          <w:color w:val="000000"/>
          <w:sz w:val="23"/>
          <w:szCs w:val="23"/>
        </w:rPr>
        <w:t>document.getElementById</w:t>
      </w:r>
      <w:proofErr w:type="spellEnd"/>
      <w:r w:rsidRPr="008C3F37">
        <w:rPr>
          <w:rFonts w:ascii="Consolas" w:eastAsia="Times New Roman" w:hAnsi="Consolas" w:cs="Times New Roman"/>
          <w:color w:val="000000"/>
          <w:sz w:val="23"/>
          <w:szCs w:val="23"/>
        </w:rPr>
        <w:t>(</w:t>
      </w:r>
      <w:r w:rsidRPr="008C3F37">
        <w:rPr>
          <w:rFonts w:ascii="Consolas" w:eastAsia="Times New Roman" w:hAnsi="Consolas" w:cs="Times New Roman"/>
          <w:color w:val="A52A2A"/>
          <w:sz w:val="23"/>
          <w:szCs w:val="23"/>
        </w:rPr>
        <w:t>"demo"</w:t>
      </w:r>
      <w:r w:rsidRPr="008C3F37">
        <w:rPr>
          <w:rFonts w:ascii="Consolas" w:eastAsia="Times New Roman" w:hAnsi="Consolas" w:cs="Times New Roman"/>
          <w:color w:val="000000"/>
          <w:sz w:val="23"/>
          <w:szCs w:val="23"/>
        </w:rPr>
        <w:t>).</w:t>
      </w:r>
      <w:proofErr w:type="spellStart"/>
      <w:r w:rsidRPr="008C3F37">
        <w:rPr>
          <w:rFonts w:ascii="Consolas" w:eastAsia="Times New Roman" w:hAnsi="Consolas" w:cs="Times New Roman"/>
          <w:color w:val="000000"/>
          <w:sz w:val="23"/>
          <w:szCs w:val="23"/>
        </w:rPr>
        <w:t>innerHTML</w:t>
      </w:r>
      <w:proofErr w:type="spellEnd"/>
      <w:r w:rsidRPr="008C3F37">
        <w:rPr>
          <w:rFonts w:ascii="Consolas" w:eastAsia="Times New Roman" w:hAnsi="Consolas" w:cs="Times New Roman"/>
          <w:color w:val="000000"/>
          <w:sz w:val="23"/>
          <w:szCs w:val="23"/>
        </w:rPr>
        <w:t xml:space="preserve"> = </w:t>
      </w:r>
      <w:proofErr w:type="spellStart"/>
      <w:r w:rsidRPr="008C3F37">
        <w:rPr>
          <w:rFonts w:ascii="Consolas" w:eastAsia="Times New Roman" w:hAnsi="Consolas" w:cs="Times New Roman"/>
          <w:color w:val="000000"/>
          <w:sz w:val="23"/>
          <w:szCs w:val="23"/>
        </w:rPr>
        <w:t>posNumbers</w:t>
      </w:r>
      <w:proofErr w:type="spellEnd"/>
      <w:r w:rsidRPr="008C3F37">
        <w:rPr>
          <w:rFonts w:ascii="Consolas" w:eastAsia="Times New Roman" w:hAnsi="Consolas" w:cs="Times New Roman"/>
          <w:color w:val="000000"/>
          <w:sz w:val="23"/>
          <w:szCs w:val="23"/>
        </w:rPr>
        <w:t>;</w:t>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0000"/>
          <w:sz w:val="23"/>
          <w:szCs w:val="23"/>
        </w:rPr>
        <w:br/>
      </w:r>
      <w:r w:rsidRPr="008C3F37">
        <w:rPr>
          <w:rFonts w:ascii="Consolas" w:eastAsia="Times New Roman" w:hAnsi="Consolas" w:cs="Times New Roman"/>
          <w:color w:val="008000"/>
          <w:sz w:val="23"/>
          <w:szCs w:val="23"/>
        </w:rPr>
        <w:t>// Keep only positive numbers</w:t>
      </w:r>
      <w:r w:rsidRPr="008C3F37">
        <w:rPr>
          <w:rFonts w:ascii="Consolas" w:eastAsia="Times New Roman" w:hAnsi="Consolas" w:cs="Times New Roman"/>
          <w:color w:val="008000"/>
          <w:sz w:val="23"/>
          <w:szCs w:val="23"/>
        </w:rPr>
        <w:br/>
      </w:r>
      <w:r w:rsidRPr="008C3F37">
        <w:rPr>
          <w:rFonts w:ascii="Consolas" w:eastAsia="Times New Roman" w:hAnsi="Consolas" w:cs="Times New Roman"/>
          <w:color w:val="0000CD"/>
          <w:sz w:val="23"/>
          <w:szCs w:val="23"/>
        </w:rPr>
        <w:t>function</w:t>
      </w:r>
      <w:r w:rsidRPr="008C3F37">
        <w:rPr>
          <w:rFonts w:ascii="Consolas" w:eastAsia="Times New Roman" w:hAnsi="Consolas" w:cs="Times New Roman"/>
          <w:color w:val="000000"/>
          <w:sz w:val="23"/>
          <w:szCs w:val="23"/>
        </w:rPr>
        <w:t> </w:t>
      </w:r>
      <w:proofErr w:type="spellStart"/>
      <w:r w:rsidRPr="008C3F37">
        <w:rPr>
          <w:rFonts w:ascii="Consolas" w:eastAsia="Times New Roman" w:hAnsi="Consolas" w:cs="Times New Roman"/>
          <w:color w:val="000000"/>
          <w:sz w:val="23"/>
          <w:szCs w:val="23"/>
        </w:rPr>
        <w:t>removeNeg</w:t>
      </w:r>
      <w:proofErr w:type="spellEnd"/>
      <w:r w:rsidRPr="008C3F37">
        <w:rPr>
          <w:rFonts w:ascii="Consolas" w:eastAsia="Times New Roman" w:hAnsi="Consolas" w:cs="Times New Roman"/>
          <w:color w:val="000000"/>
          <w:sz w:val="23"/>
          <w:szCs w:val="23"/>
        </w:rPr>
        <w:t>(numbers, callback) {</w:t>
      </w:r>
      <w:r w:rsidRPr="008C3F37">
        <w:rPr>
          <w:rFonts w:ascii="Consolas" w:eastAsia="Times New Roman" w:hAnsi="Consolas" w:cs="Times New Roman"/>
          <w:color w:val="000000"/>
          <w:sz w:val="23"/>
          <w:szCs w:val="23"/>
        </w:rPr>
        <w:br/>
        <w:t>  </w:t>
      </w:r>
      <w:r w:rsidRPr="008C3F37">
        <w:rPr>
          <w:rFonts w:ascii="Consolas" w:eastAsia="Times New Roman" w:hAnsi="Consolas" w:cs="Times New Roman"/>
          <w:color w:val="0000CD"/>
          <w:sz w:val="23"/>
          <w:szCs w:val="23"/>
        </w:rPr>
        <w:t>const</w:t>
      </w:r>
      <w:r w:rsidRPr="008C3F37">
        <w:rPr>
          <w:rFonts w:ascii="Consolas" w:eastAsia="Times New Roman" w:hAnsi="Consolas" w:cs="Times New Roman"/>
          <w:color w:val="000000"/>
          <w:sz w:val="23"/>
          <w:szCs w:val="23"/>
        </w:rPr>
        <w:t> </w:t>
      </w:r>
      <w:proofErr w:type="spellStart"/>
      <w:r w:rsidRPr="008C3F37">
        <w:rPr>
          <w:rFonts w:ascii="Consolas" w:eastAsia="Times New Roman" w:hAnsi="Consolas" w:cs="Times New Roman"/>
          <w:color w:val="000000"/>
          <w:sz w:val="23"/>
          <w:szCs w:val="23"/>
        </w:rPr>
        <w:t>myArray</w:t>
      </w:r>
      <w:proofErr w:type="spellEnd"/>
      <w:r w:rsidRPr="008C3F37">
        <w:rPr>
          <w:rFonts w:ascii="Consolas" w:eastAsia="Times New Roman" w:hAnsi="Consolas" w:cs="Times New Roman"/>
          <w:color w:val="000000"/>
          <w:sz w:val="23"/>
          <w:szCs w:val="23"/>
        </w:rPr>
        <w:t xml:space="preserve"> = [];</w:t>
      </w:r>
      <w:r w:rsidRPr="008C3F37">
        <w:rPr>
          <w:rFonts w:ascii="Consolas" w:eastAsia="Times New Roman" w:hAnsi="Consolas" w:cs="Times New Roman"/>
          <w:color w:val="000000"/>
          <w:sz w:val="23"/>
          <w:szCs w:val="23"/>
        </w:rPr>
        <w:br/>
        <w:t>  </w:t>
      </w:r>
      <w:r w:rsidRPr="008C3F37">
        <w:rPr>
          <w:rFonts w:ascii="Consolas" w:eastAsia="Times New Roman" w:hAnsi="Consolas" w:cs="Times New Roman"/>
          <w:color w:val="0000CD"/>
          <w:sz w:val="23"/>
          <w:szCs w:val="23"/>
        </w:rPr>
        <w:t>for</w:t>
      </w:r>
      <w:r w:rsidRPr="008C3F37">
        <w:rPr>
          <w:rFonts w:ascii="Consolas" w:eastAsia="Times New Roman" w:hAnsi="Consolas" w:cs="Times New Roman"/>
          <w:color w:val="000000"/>
          <w:sz w:val="23"/>
          <w:szCs w:val="23"/>
        </w:rPr>
        <w:t> (</w:t>
      </w:r>
      <w:r w:rsidRPr="008C3F37">
        <w:rPr>
          <w:rFonts w:ascii="Consolas" w:eastAsia="Times New Roman" w:hAnsi="Consolas" w:cs="Times New Roman"/>
          <w:color w:val="0000CD"/>
          <w:sz w:val="23"/>
          <w:szCs w:val="23"/>
        </w:rPr>
        <w:t>const</w:t>
      </w:r>
      <w:r w:rsidRPr="008C3F37">
        <w:rPr>
          <w:rFonts w:ascii="Consolas" w:eastAsia="Times New Roman" w:hAnsi="Consolas" w:cs="Times New Roman"/>
          <w:color w:val="000000"/>
          <w:sz w:val="23"/>
          <w:szCs w:val="23"/>
        </w:rPr>
        <w:t> x of numbers) {</w:t>
      </w:r>
      <w:r w:rsidRPr="008C3F37">
        <w:rPr>
          <w:rFonts w:ascii="Consolas" w:eastAsia="Times New Roman" w:hAnsi="Consolas" w:cs="Times New Roman"/>
          <w:color w:val="000000"/>
          <w:sz w:val="23"/>
          <w:szCs w:val="23"/>
        </w:rPr>
        <w:br/>
        <w:t>    </w:t>
      </w:r>
      <w:r w:rsidRPr="008C3F37">
        <w:rPr>
          <w:rFonts w:ascii="Consolas" w:eastAsia="Times New Roman" w:hAnsi="Consolas" w:cs="Times New Roman"/>
          <w:color w:val="0000CD"/>
          <w:sz w:val="23"/>
          <w:szCs w:val="23"/>
        </w:rPr>
        <w:t>if</w:t>
      </w:r>
      <w:r w:rsidRPr="008C3F37">
        <w:rPr>
          <w:rFonts w:ascii="Consolas" w:eastAsia="Times New Roman" w:hAnsi="Consolas" w:cs="Times New Roman"/>
          <w:color w:val="000000"/>
          <w:sz w:val="23"/>
          <w:szCs w:val="23"/>
        </w:rPr>
        <w:t> (callback(x)) {</w:t>
      </w:r>
      <w:r w:rsidRPr="008C3F37">
        <w:rPr>
          <w:rFonts w:ascii="Consolas" w:eastAsia="Times New Roman" w:hAnsi="Consolas" w:cs="Times New Roman"/>
          <w:color w:val="000000"/>
          <w:sz w:val="23"/>
          <w:szCs w:val="23"/>
        </w:rPr>
        <w:br/>
        <w:t>      </w:t>
      </w:r>
      <w:proofErr w:type="spellStart"/>
      <w:r w:rsidRPr="008C3F37">
        <w:rPr>
          <w:rFonts w:ascii="Consolas" w:eastAsia="Times New Roman" w:hAnsi="Consolas" w:cs="Times New Roman"/>
          <w:color w:val="000000"/>
          <w:sz w:val="23"/>
          <w:szCs w:val="23"/>
        </w:rPr>
        <w:t>myArray.push</w:t>
      </w:r>
      <w:proofErr w:type="spellEnd"/>
      <w:r w:rsidRPr="008C3F37">
        <w:rPr>
          <w:rFonts w:ascii="Consolas" w:eastAsia="Times New Roman" w:hAnsi="Consolas" w:cs="Times New Roman"/>
          <w:color w:val="000000"/>
          <w:sz w:val="23"/>
          <w:szCs w:val="23"/>
        </w:rPr>
        <w:t>(x);</w:t>
      </w:r>
      <w:r w:rsidRPr="008C3F37">
        <w:rPr>
          <w:rFonts w:ascii="Consolas" w:eastAsia="Times New Roman" w:hAnsi="Consolas" w:cs="Times New Roman"/>
          <w:color w:val="000000"/>
          <w:sz w:val="23"/>
          <w:szCs w:val="23"/>
        </w:rPr>
        <w:br/>
        <w:t>    }</w:t>
      </w:r>
      <w:r w:rsidRPr="008C3F37">
        <w:rPr>
          <w:rFonts w:ascii="Consolas" w:eastAsia="Times New Roman" w:hAnsi="Consolas" w:cs="Times New Roman"/>
          <w:color w:val="000000"/>
          <w:sz w:val="23"/>
          <w:szCs w:val="23"/>
        </w:rPr>
        <w:br/>
        <w:t>  }</w:t>
      </w:r>
      <w:r w:rsidRPr="008C3F37">
        <w:rPr>
          <w:rFonts w:ascii="Consolas" w:eastAsia="Times New Roman" w:hAnsi="Consolas" w:cs="Times New Roman"/>
          <w:color w:val="000000"/>
          <w:sz w:val="23"/>
          <w:szCs w:val="23"/>
        </w:rPr>
        <w:br/>
        <w:t>  </w:t>
      </w:r>
      <w:r w:rsidRPr="008C3F37">
        <w:rPr>
          <w:rFonts w:ascii="Consolas" w:eastAsia="Times New Roman" w:hAnsi="Consolas" w:cs="Times New Roman"/>
          <w:color w:val="0000CD"/>
          <w:sz w:val="23"/>
          <w:szCs w:val="23"/>
        </w:rPr>
        <w:t>return</w:t>
      </w:r>
      <w:r w:rsidRPr="008C3F37">
        <w:rPr>
          <w:rFonts w:ascii="Consolas" w:eastAsia="Times New Roman" w:hAnsi="Consolas" w:cs="Times New Roman"/>
          <w:color w:val="000000"/>
          <w:sz w:val="23"/>
          <w:szCs w:val="23"/>
        </w:rPr>
        <w:t> </w:t>
      </w:r>
      <w:proofErr w:type="spellStart"/>
      <w:r w:rsidRPr="008C3F37">
        <w:rPr>
          <w:rFonts w:ascii="Consolas" w:eastAsia="Times New Roman" w:hAnsi="Consolas" w:cs="Times New Roman"/>
          <w:color w:val="000000"/>
          <w:sz w:val="23"/>
          <w:szCs w:val="23"/>
        </w:rPr>
        <w:t>myArray</w:t>
      </w:r>
      <w:proofErr w:type="spellEnd"/>
      <w:r w:rsidRPr="008C3F37">
        <w:rPr>
          <w:rFonts w:ascii="Consolas" w:eastAsia="Times New Roman" w:hAnsi="Consolas" w:cs="Times New Roman"/>
          <w:color w:val="000000"/>
          <w:sz w:val="23"/>
          <w:szCs w:val="23"/>
        </w:rPr>
        <w:t>;</w:t>
      </w:r>
      <w:r w:rsidRPr="008C3F37">
        <w:rPr>
          <w:rFonts w:ascii="Consolas" w:eastAsia="Times New Roman" w:hAnsi="Consolas" w:cs="Times New Roman"/>
          <w:color w:val="000000"/>
          <w:sz w:val="23"/>
          <w:szCs w:val="23"/>
        </w:rPr>
        <w:br/>
        <w:t>}</w:t>
      </w:r>
      <w:r w:rsidRPr="008C3F37">
        <w:rPr>
          <w:rFonts w:ascii="Consolas" w:eastAsia="Times New Roman" w:hAnsi="Consolas" w:cs="Times New Roman"/>
          <w:color w:val="000000"/>
          <w:sz w:val="23"/>
          <w:szCs w:val="23"/>
        </w:rPr>
        <w:br/>
      </w:r>
    </w:p>
    <w:p w14:paraId="5E797A95" w14:textId="75607F5E" w:rsidR="008C3F37" w:rsidRDefault="008C3F37" w:rsidP="008C3F37"/>
    <w:p w14:paraId="12031FCE" w14:textId="1CE7CF9F" w:rsidR="008C3F37" w:rsidRDefault="008C3F37" w:rsidP="008C3F37"/>
    <w:p w14:paraId="74261C76" w14:textId="77777777" w:rsidR="008C3F37" w:rsidRPr="008C3F37" w:rsidRDefault="008C3F37" w:rsidP="008C3F37">
      <w:pPr>
        <w:spacing w:before="100" w:beforeAutospacing="1" w:after="100" w:afterAutospacing="1" w:line="240" w:lineRule="auto"/>
        <w:outlineLvl w:val="1"/>
        <w:rPr>
          <w:rFonts w:ascii="Times New Roman" w:eastAsia="Times New Roman" w:hAnsi="Times New Roman" w:cs="Times New Roman"/>
          <w:b/>
          <w:bCs/>
          <w:sz w:val="36"/>
          <w:szCs w:val="36"/>
        </w:rPr>
      </w:pPr>
      <w:r w:rsidRPr="008C3F37">
        <w:rPr>
          <w:rFonts w:ascii="Times New Roman" w:eastAsia="Times New Roman" w:hAnsi="Times New Roman" w:cs="Times New Roman"/>
          <w:b/>
          <w:bCs/>
          <w:sz w:val="36"/>
          <w:szCs w:val="36"/>
        </w:rPr>
        <w:t>What is Synchronous in JavaScript?</w:t>
      </w:r>
    </w:p>
    <w:p w14:paraId="751ED094"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As its base JavaScript language is synchronous. Synchronous means the code runs in a particular sequence of instructions given in the program. Each instruction waits for the previous instruction to complete its execution.</w:t>
      </w:r>
    </w:p>
    <w:p w14:paraId="3A34A564"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See the following code example of synchronous JavaScript - </w:t>
      </w:r>
      <w:r w:rsidRPr="008C3F37">
        <w:rPr>
          <w:rFonts w:ascii="Times New Roman" w:eastAsia="Times New Roman" w:hAnsi="Times New Roman" w:cs="Times New Roman"/>
          <w:b/>
          <w:bCs/>
          <w:sz w:val="24"/>
          <w:szCs w:val="24"/>
        </w:rPr>
        <w:t>Code Example -</w:t>
      </w:r>
    </w:p>
    <w:p w14:paraId="10B9CF43"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E6C07B"/>
          <w:sz w:val="20"/>
          <w:szCs w:val="20"/>
        </w:rPr>
        <w:t>console</w:t>
      </w:r>
      <w:r w:rsidRPr="008C3F37">
        <w:rPr>
          <w:rFonts w:ascii="Courier New" w:eastAsia="Times New Roman" w:hAnsi="Courier New" w:cs="Courier New"/>
          <w:color w:val="ABB2BF"/>
          <w:sz w:val="20"/>
          <w:szCs w:val="20"/>
        </w:rPr>
        <w:t>.log(</w:t>
      </w:r>
      <w:r w:rsidRPr="008C3F37">
        <w:rPr>
          <w:rFonts w:ascii="Courier New" w:eastAsia="Times New Roman" w:hAnsi="Courier New" w:cs="Courier New"/>
          <w:color w:val="98C379"/>
          <w:sz w:val="20"/>
          <w:szCs w:val="20"/>
        </w:rPr>
        <w:t>'First'</w:t>
      </w:r>
      <w:r w:rsidRPr="008C3F37">
        <w:rPr>
          <w:rFonts w:ascii="Courier New" w:eastAsia="Times New Roman" w:hAnsi="Courier New" w:cs="Courier New"/>
          <w:color w:val="ABB2BF"/>
          <w:sz w:val="20"/>
          <w:szCs w:val="20"/>
        </w:rPr>
        <w:t>);</w:t>
      </w:r>
    </w:p>
    <w:p w14:paraId="43510053"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E6C07B"/>
          <w:sz w:val="20"/>
          <w:szCs w:val="20"/>
        </w:rPr>
        <w:t>console</w:t>
      </w:r>
      <w:r w:rsidRPr="008C3F37">
        <w:rPr>
          <w:rFonts w:ascii="Courier New" w:eastAsia="Times New Roman" w:hAnsi="Courier New" w:cs="Courier New"/>
          <w:color w:val="ABB2BF"/>
          <w:sz w:val="20"/>
          <w:szCs w:val="20"/>
        </w:rPr>
        <w:t>.log(</w:t>
      </w:r>
      <w:r w:rsidRPr="008C3F37">
        <w:rPr>
          <w:rFonts w:ascii="Courier New" w:eastAsia="Times New Roman" w:hAnsi="Courier New" w:cs="Courier New"/>
          <w:color w:val="98C379"/>
          <w:sz w:val="20"/>
          <w:szCs w:val="20"/>
        </w:rPr>
        <w:t>'Second'</w:t>
      </w:r>
      <w:r w:rsidRPr="008C3F37">
        <w:rPr>
          <w:rFonts w:ascii="Courier New" w:eastAsia="Times New Roman" w:hAnsi="Courier New" w:cs="Courier New"/>
          <w:color w:val="ABB2BF"/>
          <w:sz w:val="20"/>
          <w:szCs w:val="20"/>
        </w:rPr>
        <w:t>);</w:t>
      </w:r>
    </w:p>
    <w:p w14:paraId="158658D5"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E6C07B"/>
          <w:sz w:val="20"/>
          <w:szCs w:val="20"/>
        </w:rPr>
        <w:t>console</w:t>
      </w:r>
      <w:r w:rsidRPr="008C3F37">
        <w:rPr>
          <w:rFonts w:ascii="Courier New" w:eastAsia="Times New Roman" w:hAnsi="Courier New" w:cs="Courier New"/>
          <w:color w:val="ABB2BF"/>
          <w:sz w:val="20"/>
          <w:szCs w:val="20"/>
        </w:rPr>
        <w:t>.log(</w:t>
      </w:r>
      <w:r w:rsidRPr="008C3F37">
        <w:rPr>
          <w:rFonts w:ascii="Courier New" w:eastAsia="Times New Roman" w:hAnsi="Courier New" w:cs="Courier New"/>
          <w:color w:val="98C379"/>
          <w:sz w:val="20"/>
          <w:szCs w:val="20"/>
        </w:rPr>
        <w:t>'Third'</w:t>
      </w:r>
      <w:r w:rsidRPr="008C3F37">
        <w:rPr>
          <w:rFonts w:ascii="Courier New" w:eastAsia="Times New Roman" w:hAnsi="Courier New" w:cs="Courier New"/>
          <w:color w:val="ABB2BF"/>
          <w:sz w:val="20"/>
          <w:szCs w:val="20"/>
        </w:rPr>
        <w:t>);</w:t>
      </w:r>
    </w:p>
    <w:p w14:paraId="5E0A8D56"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b/>
          <w:bCs/>
          <w:sz w:val="24"/>
          <w:szCs w:val="24"/>
        </w:rPr>
        <w:t>Output -</w:t>
      </w:r>
    </w:p>
    <w:p w14:paraId="55DD11A7"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ABB2BF"/>
          <w:sz w:val="20"/>
          <w:szCs w:val="20"/>
        </w:rPr>
        <w:t>First</w:t>
      </w:r>
    </w:p>
    <w:p w14:paraId="1CFB25B6"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ABB2BF"/>
          <w:sz w:val="20"/>
          <w:szCs w:val="20"/>
        </w:rPr>
        <w:t>Second</w:t>
      </w:r>
    </w:p>
    <w:p w14:paraId="69E27C20"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ABB2BF"/>
          <w:sz w:val="20"/>
          <w:szCs w:val="20"/>
        </w:rPr>
        <w:t>Third</w:t>
      </w:r>
    </w:p>
    <w:p w14:paraId="30C0BCA1"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lastRenderedPageBreak/>
        <w:t xml:space="preserve">In the above JavaScript code snippet, three lines of instructions are given. Every instruction runs once after the previous instruction gets executed. Due to this synchronous nature of </w:t>
      </w:r>
      <w:proofErr w:type="spellStart"/>
      <w:r w:rsidRPr="008C3F37">
        <w:rPr>
          <w:rFonts w:ascii="Times New Roman" w:eastAsia="Times New Roman" w:hAnsi="Times New Roman" w:cs="Times New Roman"/>
          <w:sz w:val="24"/>
          <w:szCs w:val="24"/>
        </w:rPr>
        <w:t>javascript</w:t>
      </w:r>
      <w:proofErr w:type="spellEnd"/>
      <w:r w:rsidRPr="008C3F37">
        <w:rPr>
          <w:rFonts w:ascii="Times New Roman" w:eastAsia="Times New Roman" w:hAnsi="Times New Roman" w:cs="Times New Roman"/>
          <w:sz w:val="24"/>
          <w:szCs w:val="24"/>
        </w:rPr>
        <w:t>, we get the output of console logs in the sequence we provided in the program.</w:t>
      </w:r>
    </w:p>
    <w:p w14:paraId="6D1140A1"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When we say synchronous vs asynchronous JavaScript the execution sequence of instructions in a program is what differentiates them.</w:t>
      </w:r>
    </w:p>
    <w:p w14:paraId="49E96004" w14:textId="77777777" w:rsidR="008C3F37" w:rsidRPr="008C3F37" w:rsidRDefault="008C3F37" w:rsidP="008C3F37">
      <w:pPr>
        <w:spacing w:before="100" w:beforeAutospacing="1" w:after="100" w:afterAutospacing="1" w:line="240" w:lineRule="auto"/>
        <w:outlineLvl w:val="1"/>
        <w:rPr>
          <w:rFonts w:ascii="Times New Roman" w:eastAsia="Times New Roman" w:hAnsi="Times New Roman" w:cs="Times New Roman"/>
          <w:b/>
          <w:bCs/>
          <w:sz w:val="36"/>
          <w:szCs w:val="36"/>
        </w:rPr>
      </w:pPr>
      <w:r w:rsidRPr="008C3F37">
        <w:rPr>
          <w:rFonts w:ascii="Times New Roman" w:eastAsia="Times New Roman" w:hAnsi="Times New Roman" w:cs="Times New Roman"/>
          <w:b/>
          <w:bCs/>
          <w:sz w:val="36"/>
          <w:szCs w:val="36"/>
        </w:rPr>
        <w:t>What is Asynchronous in JavaScript?</w:t>
      </w:r>
    </w:p>
    <w:p w14:paraId="1915594A"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As we saw in the synchronous code example, all instructions in the program execute one after another, and every instruction waits for its previous instruction to get executed. Due to this nature of synchronous programming, sometimes important instructions get blocked due to some previous instructions, which causes a delay in the user interface. Asynchronous code execution allows to execution next instructions immediately and doesn't block the flow because of previous instructions.</w:t>
      </w:r>
    </w:p>
    <w:p w14:paraId="630F2B92"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 xml:space="preserve">See the following coding example to understand how </w:t>
      </w:r>
      <w:proofErr w:type="spellStart"/>
      <w:r w:rsidRPr="008C3F37">
        <w:rPr>
          <w:rFonts w:ascii="Times New Roman" w:eastAsia="Times New Roman" w:hAnsi="Times New Roman" w:cs="Times New Roman"/>
          <w:sz w:val="24"/>
          <w:szCs w:val="24"/>
        </w:rPr>
        <w:t>javascript</w:t>
      </w:r>
      <w:proofErr w:type="spellEnd"/>
      <w:r w:rsidRPr="008C3F37">
        <w:rPr>
          <w:rFonts w:ascii="Times New Roman" w:eastAsia="Times New Roman" w:hAnsi="Times New Roman" w:cs="Times New Roman"/>
          <w:sz w:val="24"/>
          <w:szCs w:val="24"/>
        </w:rPr>
        <w:t xml:space="preserve"> works asynchronously -</w:t>
      </w:r>
    </w:p>
    <w:p w14:paraId="58076903"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b/>
          <w:bCs/>
          <w:sz w:val="24"/>
          <w:szCs w:val="24"/>
        </w:rPr>
        <w:t>Code Example -</w:t>
      </w:r>
    </w:p>
    <w:p w14:paraId="2F54844A"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E6C07B"/>
          <w:sz w:val="20"/>
          <w:szCs w:val="20"/>
        </w:rPr>
        <w:t>console</w:t>
      </w:r>
      <w:r w:rsidRPr="008C3F37">
        <w:rPr>
          <w:rFonts w:ascii="Courier New" w:eastAsia="Times New Roman" w:hAnsi="Courier New" w:cs="Courier New"/>
          <w:color w:val="ABB2BF"/>
          <w:sz w:val="20"/>
          <w:szCs w:val="20"/>
        </w:rPr>
        <w:t>.log(</w:t>
      </w:r>
      <w:r w:rsidRPr="008C3F37">
        <w:rPr>
          <w:rFonts w:ascii="Courier New" w:eastAsia="Times New Roman" w:hAnsi="Courier New" w:cs="Courier New"/>
          <w:color w:val="98C379"/>
          <w:sz w:val="20"/>
          <w:szCs w:val="20"/>
        </w:rPr>
        <w:t>'First'</w:t>
      </w:r>
      <w:r w:rsidRPr="008C3F37">
        <w:rPr>
          <w:rFonts w:ascii="Courier New" w:eastAsia="Times New Roman" w:hAnsi="Courier New" w:cs="Courier New"/>
          <w:color w:val="ABB2BF"/>
          <w:sz w:val="20"/>
          <w:szCs w:val="20"/>
        </w:rPr>
        <w:t>);</w:t>
      </w:r>
    </w:p>
    <w:p w14:paraId="5863C972"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07340DF5"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i/>
          <w:iCs/>
          <w:color w:val="B18EB1"/>
          <w:sz w:val="20"/>
          <w:szCs w:val="20"/>
        </w:rPr>
        <w:t>// Set timeout for 2 seconds</w:t>
      </w:r>
    </w:p>
    <w:p w14:paraId="730826EC"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roofErr w:type="spellStart"/>
      <w:proofErr w:type="gramStart"/>
      <w:r w:rsidRPr="008C3F37">
        <w:rPr>
          <w:rFonts w:ascii="Courier New" w:eastAsia="Times New Roman" w:hAnsi="Courier New" w:cs="Courier New"/>
          <w:color w:val="E6C07B"/>
          <w:sz w:val="20"/>
          <w:szCs w:val="20"/>
        </w:rPr>
        <w:t>setTimeout</w:t>
      </w:r>
      <w:proofErr w:type="spellEnd"/>
      <w:r w:rsidRPr="008C3F37">
        <w:rPr>
          <w:rFonts w:ascii="Courier New" w:eastAsia="Times New Roman" w:hAnsi="Courier New" w:cs="Courier New"/>
          <w:color w:val="ABB2BF"/>
          <w:sz w:val="20"/>
          <w:szCs w:val="20"/>
        </w:rPr>
        <w:t>(</w:t>
      </w:r>
      <w:proofErr w:type="gramEnd"/>
      <w:r w:rsidRPr="008C3F37">
        <w:rPr>
          <w:rFonts w:ascii="Courier New" w:eastAsia="Times New Roman" w:hAnsi="Courier New" w:cs="Courier New"/>
          <w:color w:val="61AEEE"/>
          <w:sz w:val="20"/>
          <w:szCs w:val="20"/>
        </w:rPr>
        <w:t>() =&gt;</w:t>
      </w:r>
      <w:r w:rsidRPr="008C3F37">
        <w:rPr>
          <w:rFonts w:ascii="Courier New" w:eastAsia="Times New Roman" w:hAnsi="Courier New" w:cs="Courier New"/>
          <w:color w:val="ABB2BF"/>
          <w:sz w:val="20"/>
          <w:szCs w:val="20"/>
        </w:rPr>
        <w:t xml:space="preserve"> </w:t>
      </w:r>
      <w:r w:rsidRPr="008C3F37">
        <w:rPr>
          <w:rFonts w:ascii="Courier New" w:eastAsia="Times New Roman" w:hAnsi="Courier New" w:cs="Courier New"/>
          <w:color w:val="E6C07B"/>
          <w:sz w:val="20"/>
          <w:szCs w:val="20"/>
        </w:rPr>
        <w:t>console</w:t>
      </w:r>
      <w:r w:rsidRPr="008C3F37">
        <w:rPr>
          <w:rFonts w:ascii="Courier New" w:eastAsia="Times New Roman" w:hAnsi="Courier New" w:cs="Courier New"/>
          <w:color w:val="ABB2BF"/>
          <w:sz w:val="20"/>
          <w:szCs w:val="20"/>
        </w:rPr>
        <w:t>.log(</w:t>
      </w:r>
      <w:r w:rsidRPr="008C3F37">
        <w:rPr>
          <w:rFonts w:ascii="Courier New" w:eastAsia="Times New Roman" w:hAnsi="Courier New" w:cs="Courier New"/>
          <w:color w:val="98C379"/>
          <w:sz w:val="20"/>
          <w:szCs w:val="20"/>
        </w:rPr>
        <w:t>'Second'</w:t>
      </w:r>
      <w:r w:rsidRPr="008C3F37">
        <w:rPr>
          <w:rFonts w:ascii="Courier New" w:eastAsia="Times New Roman" w:hAnsi="Courier New" w:cs="Courier New"/>
          <w:color w:val="ABB2BF"/>
          <w:sz w:val="20"/>
          <w:szCs w:val="20"/>
        </w:rPr>
        <w:t xml:space="preserve">), </w:t>
      </w:r>
      <w:r w:rsidRPr="008C3F37">
        <w:rPr>
          <w:rFonts w:ascii="Courier New" w:eastAsia="Times New Roman" w:hAnsi="Courier New" w:cs="Courier New"/>
          <w:color w:val="D19A66"/>
          <w:sz w:val="20"/>
          <w:szCs w:val="20"/>
        </w:rPr>
        <w:t>2000</w:t>
      </w:r>
      <w:r w:rsidRPr="008C3F37">
        <w:rPr>
          <w:rFonts w:ascii="Courier New" w:eastAsia="Times New Roman" w:hAnsi="Courier New" w:cs="Courier New"/>
          <w:color w:val="ABB2BF"/>
          <w:sz w:val="20"/>
          <w:szCs w:val="20"/>
        </w:rPr>
        <w:t>);</w:t>
      </w:r>
    </w:p>
    <w:p w14:paraId="1ACA3169"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59D63E6B"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E6C07B"/>
          <w:sz w:val="20"/>
          <w:szCs w:val="20"/>
        </w:rPr>
        <w:t>console</w:t>
      </w:r>
      <w:r w:rsidRPr="008C3F37">
        <w:rPr>
          <w:rFonts w:ascii="Courier New" w:eastAsia="Times New Roman" w:hAnsi="Courier New" w:cs="Courier New"/>
          <w:color w:val="ABB2BF"/>
          <w:sz w:val="20"/>
          <w:szCs w:val="20"/>
        </w:rPr>
        <w:t>.log(</w:t>
      </w:r>
      <w:r w:rsidRPr="008C3F37">
        <w:rPr>
          <w:rFonts w:ascii="Courier New" w:eastAsia="Times New Roman" w:hAnsi="Courier New" w:cs="Courier New"/>
          <w:color w:val="98C379"/>
          <w:sz w:val="20"/>
          <w:szCs w:val="20"/>
        </w:rPr>
        <w:t>'Third'</w:t>
      </w:r>
      <w:r w:rsidRPr="008C3F37">
        <w:rPr>
          <w:rFonts w:ascii="Courier New" w:eastAsia="Times New Roman" w:hAnsi="Courier New" w:cs="Courier New"/>
          <w:color w:val="ABB2BF"/>
          <w:sz w:val="20"/>
          <w:szCs w:val="20"/>
        </w:rPr>
        <w:t>);</w:t>
      </w:r>
    </w:p>
    <w:p w14:paraId="0B256E55"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b/>
          <w:bCs/>
          <w:sz w:val="24"/>
          <w:szCs w:val="24"/>
        </w:rPr>
        <w:t>Output -</w:t>
      </w:r>
    </w:p>
    <w:p w14:paraId="36067617"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ABB2BF"/>
          <w:sz w:val="20"/>
          <w:szCs w:val="20"/>
        </w:rPr>
        <w:t>First</w:t>
      </w:r>
    </w:p>
    <w:p w14:paraId="30ED2793"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ABB2BF"/>
          <w:sz w:val="20"/>
          <w:szCs w:val="20"/>
        </w:rPr>
        <w:t>Third</w:t>
      </w:r>
    </w:p>
    <w:p w14:paraId="1513F65E" w14:textId="77777777" w:rsidR="008C3F37" w:rsidRPr="008C3F37" w:rsidRDefault="008C3F37" w:rsidP="008C3F3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8C3F37">
        <w:rPr>
          <w:rFonts w:ascii="Courier New" w:eastAsia="Times New Roman" w:hAnsi="Courier New" w:cs="Courier New"/>
          <w:color w:val="ABB2BF"/>
          <w:sz w:val="20"/>
          <w:szCs w:val="20"/>
        </w:rPr>
        <w:t>Second</w:t>
      </w:r>
    </w:p>
    <w:p w14:paraId="39DF1DF6" w14:textId="77777777" w:rsidR="008C3F37" w:rsidRPr="008C3F37" w:rsidRDefault="008C3F37" w:rsidP="008C3F37">
      <w:pPr>
        <w:spacing w:before="100" w:beforeAutospacing="1" w:after="100" w:afterAutospacing="1"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As we can see in the output of the above code example, </w:t>
      </w:r>
      <w:proofErr w:type="gramStart"/>
      <w:r w:rsidRPr="008C3F37">
        <w:rPr>
          <w:rFonts w:ascii="Times New Roman" w:eastAsia="Times New Roman" w:hAnsi="Times New Roman" w:cs="Times New Roman"/>
          <w:sz w:val="24"/>
          <w:szCs w:val="24"/>
        </w:rPr>
        <w:t>Third</w:t>
      </w:r>
      <w:proofErr w:type="gramEnd"/>
      <w:r w:rsidRPr="008C3F37">
        <w:rPr>
          <w:rFonts w:ascii="Times New Roman" w:eastAsia="Times New Roman" w:hAnsi="Times New Roman" w:cs="Times New Roman"/>
          <w:sz w:val="24"/>
          <w:szCs w:val="24"/>
        </w:rPr>
        <w:t> gets printed before Second, because of the asynchronous execution of the code. Here </w:t>
      </w:r>
      <w:proofErr w:type="spellStart"/>
      <w:proofErr w:type="gramStart"/>
      <w:r w:rsidRPr="008C3F37">
        <w:rPr>
          <w:rFonts w:ascii="Times New Roman" w:eastAsia="Times New Roman" w:hAnsi="Times New Roman" w:cs="Times New Roman"/>
          <w:sz w:val="24"/>
          <w:szCs w:val="24"/>
        </w:rPr>
        <w:t>setTimeout</w:t>
      </w:r>
      <w:proofErr w:type="spellEnd"/>
      <w:r w:rsidRPr="008C3F37">
        <w:rPr>
          <w:rFonts w:ascii="Times New Roman" w:eastAsia="Times New Roman" w:hAnsi="Times New Roman" w:cs="Times New Roman"/>
          <w:sz w:val="24"/>
          <w:szCs w:val="24"/>
        </w:rPr>
        <w:t>(</w:t>
      </w:r>
      <w:proofErr w:type="gramEnd"/>
      <w:r w:rsidRPr="008C3F37">
        <w:rPr>
          <w:rFonts w:ascii="Times New Roman" w:eastAsia="Times New Roman" w:hAnsi="Times New Roman" w:cs="Times New Roman"/>
          <w:sz w:val="24"/>
          <w:szCs w:val="24"/>
        </w:rPr>
        <w:t>) function waits for 2 seconds, and in the meantime, the next instruction gets executed without waiting for the previous one to complete the execution.</w:t>
      </w:r>
    </w:p>
    <w:p w14:paraId="3F8D277B" w14:textId="77777777" w:rsidR="008C3F37" w:rsidRPr="008C3F37" w:rsidRDefault="008C3F37" w:rsidP="008C3F37">
      <w:pPr>
        <w:spacing w:before="100" w:beforeAutospacing="1" w:after="100" w:afterAutospacing="1" w:line="240" w:lineRule="auto"/>
        <w:outlineLvl w:val="1"/>
        <w:rPr>
          <w:rFonts w:ascii="Times New Roman" w:eastAsia="Times New Roman" w:hAnsi="Times New Roman" w:cs="Times New Roman"/>
          <w:b/>
          <w:bCs/>
          <w:sz w:val="36"/>
          <w:szCs w:val="36"/>
        </w:rPr>
      </w:pPr>
      <w:r w:rsidRPr="008C3F37">
        <w:rPr>
          <w:rFonts w:ascii="Times New Roman" w:eastAsia="Times New Roman" w:hAnsi="Times New Roman" w:cs="Times New Roman"/>
          <w:b/>
          <w:bCs/>
          <w:sz w:val="36"/>
          <w:szCs w:val="36"/>
        </w:rPr>
        <w:t>What is the Difference Between Synchronous vs Asynchronous JavaScript?</w:t>
      </w:r>
    </w:p>
    <w:tbl>
      <w:tblPr>
        <w:tblW w:w="9600" w:type="dxa"/>
        <w:tblCellMar>
          <w:top w:w="15" w:type="dxa"/>
          <w:left w:w="15" w:type="dxa"/>
          <w:bottom w:w="15" w:type="dxa"/>
          <w:right w:w="15" w:type="dxa"/>
        </w:tblCellMar>
        <w:tblLook w:val="04A0" w:firstRow="1" w:lastRow="0" w:firstColumn="1" w:lastColumn="0" w:noHBand="0" w:noVBand="1"/>
      </w:tblPr>
      <w:tblGrid>
        <w:gridCol w:w="344"/>
        <w:gridCol w:w="4478"/>
        <w:gridCol w:w="4778"/>
      </w:tblGrid>
      <w:tr w:rsidR="008C3F37" w:rsidRPr="008C3F37" w14:paraId="65456D32" w14:textId="77777777" w:rsidTr="00FF291C">
        <w:trPr>
          <w:tblHeader/>
        </w:trPr>
        <w:tc>
          <w:tcPr>
            <w:tcW w:w="50" w:type="dxa"/>
            <w:shd w:val="clear" w:color="auto" w:fill="auto"/>
            <w:vAlign w:val="center"/>
            <w:hideMark/>
          </w:tcPr>
          <w:p w14:paraId="25306D9B" w14:textId="77777777" w:rsidR="008C3F37" w:rsidRPr="008C3F37" w:rsidRDefault="008C3F37" w:rsidP="008C3F37">
            <w:pPr>
              <w:spacing w:after="0" w:line="240" w:lineRule="auto"/>
              <w:jc w:val="center"/>
              <w:rPr>
                <w:rFonts w:ascii="Times New Roman" w:eastAsia="Times New Roman" w:hAnsi="Times New Roman" w:cs="Times New Roman"/>
                <w:b/>
                <w:bCs/>
                <w:sz w:val="24"/>
                <w:szCs w:val="24"/>
              </w:rPr>
            </w:pPr>
            <w:r w:rsidRPr="008C3F37">
              <w:rPr>
                <w:rFonts w:ascii="Times New Roman" w:eastAsia="Times New Roman" w:hAnsi="Times New Roman" w:cs="Times New Roman"/>
                <w:b/>
                <w:bCs/>
                <w:sz w:val="24"/>
                <w:szCs w:val="24"/>
              </w:rPr>
              <w:t>Sr. no.</w:t>
            </w:r>
          </w:p>
        </w:tc>
        <w:tc>
          <w:tcPr>
            <w:tcW w:w="4478" w:type="dxa"/>
            <w:shd w:val="clear" w:color="auto" w:fill="auto"/>
            <w:vAlign w:val="center"/>
            <w:hideMark/>
          </w:tcPr>
          <w:p w14:paraId="4DE99791" w14:textId="77777777" w:rsidR="008C3F37" w:rsidRPr="008C3F37" w:rsidRDefault="008C3F37" w:rsidP="008C3F37">
            <w:pPr>
              <w:spacing w:after="0" w:line="240" w:lineRule="auto"/>
              <w:jc w:val="center"/>
              <w:rPr>
                <w:rFonts w:ascii="Times New Roman" w:eastAsia="Times New Roman" w:hAnsi="Times New Roman" w:cs="Times New Roman"/>
                <w:b/>
                <w:bCs/>
                <w:sz w:val="24"/>
                <w:szCs w:val="24"/>
              </w:rPr>
            </w:pPr>
            <w:r w:rsidRPr="008C3F37">
              <w:rPr>
                <w:rFonts w:ascii="Times New Roman" w:eastAsia="Times New Roman" w:hAnsi="Times New Roman" w:cs="Times New Roman"/>
                <w:b/>
                <w:bCs/>
                <w:sz w:val="24"/>
                <w:szCs w:val="24"/>
              </w:rPr>
              <w:t>Synchronous JavaScript</w:t>
            </w:r>
          </w:p>
        </w:tc>
        <w:tc>
          <w:tcPr>
            <w:tcW w:w="0" w:type="auto"/>
            <w:shd w:val="clear" w:color="auto" w:fill="auto"/>
            <w:vAlign w:val="center"/>
            <w:hideMark/>
          </w:tcPr>
          <w:p w14:paraId="156881BA" w14:textId="77777777" w:rsidR="008C3F37" w:rsidRPr="008C3F37" w:rsidRDefault="008C3F37" w:rsidP="008C3F37">
            <w:pPr>
              <w:spacing w:after="0" w:line="240" w:lineRule="auto"/>
              <w:jc w:val="center"/>
              <w:rPr>
                <w:rFonts w:ascii="Times New Roman" w:eastAsia="Times New Roman" w:hAnsi="Times New Roman" w:cs="Times New Roman"/>
                <w:b/>
                <w:bCs/>
                <w:sz w:val="24"/>
                <w:szCs w:val="24"/>
              </w:rPr>
            </w:pPr>
            <w:r w:rsidRPr="008C3F37">
              <w:rPr>
                <w:rFonts w:ascii="Times New Roman" w:eastAsia="Times New Roman" w:hAnsi="Times New Roman" w:cs="Times New Roman"/>
                <w:b/>
                <w:bCs/>
                <w:sz w:val="24"/>
                <w:szCs w:val="24"/>
              </w:rPr>
              <w:t>Asynchronous JavaScript</w:t>
            </w:r>
          </w:p>
        </w:tc>
      </w:tr>
      <w:tr w:rsidR="008C3F37" w:rsidRPr="008C3F37" w14:paraId="69B9A478" w14:textId="77777777" w:rsidTr="00FF291C">
        <w:tc>
          <w:tcPr>
            <w:tcW w:w="50" w:type="dxa"/>
            <w:shd w:val="clear" w:color="auto" w:fill="auto"/>
            <w:vAlign w:val="center"/>
            <w:hideMark/>
          </w:tcPr>
          <w:p w14:paraId="337B12F2"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1</w:t>
            </w:r>
          </w:p>
        </w:tc>
        <w:tc>
          <w:tcPr>
            <w:tcW w:w="4478" w:type="dxa"/>
            <w:shd w:val="clear" w:color="auto" w:fill="auto"/>
            <w:vAlign w:val="center"/>
            <w:hideMark/>
          </w:tcPr>
          <w:p w14:paraId="1392AA74"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Instruction in synchronous code executes in a given sequence.</w:t>
            </w:r>
          </w:p>
        </w:tc>
        <w:tc>
          <w:tcPr>
            <w:tcW w:w="0" w:type="auto"/>
            <w:shd w:val="clear" w:color="auto" w:fill="auto"/>
            <w:vAlign w:val="center"/>
            <w:hideMark/>
          </w:tcPr>
          <w:p w14:paraId="7CA1E420"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Instructions in asynchronous code can execute in parallel.</w:t>
            </w:r>
          </w:p>
        </w:tc>
      </w:tr>
      <w:tr w:rsidR="008C3F37" w:rsidRPr="008C3F37" w14:paraId="02EE8FEF" w14:textId="77777777" w:rsidTr="00FF291C">
        <w:tc>
          <w:tcPr>
            <w:tcW w:w="50" w:type="dxa"/>
            <w:shd w:val="clear" w:color="auto" w:fill="auto"/>
            <w:vAlign w:val="center"/>
            <w:hideMark/>
          </w:tcPr>
          <w:p w14:paraId="11E791BF"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lastRenderedPageBreak/>
              <w:t>2</w:t>
            </w:r>
          </w:p>
        </w:tc>
        <w:tc>
          <w:tcPr>
            <w:tcW w:w="4478" w:type="dxa"/>
            <w:shd w:val="clear" w:color="auto" w:fill="auto"/>
            <w:vAlign w:val="center"/>
            <w:hideMark/>
          </w:tcPr>
          <w:p w14:paraId="7BCF136A"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Each operation waits for the previous operation to complete its execution.</w:t>
            </w:r>
          </w:p>
        </w:tc>
        <w:tc>
          <w:tcPr>
            <w:tcW w:w="0" w:type="auto"/>
            <w:shd w:val="clear" w:color="auto" w:fill="auto"/>
            <w:vAlign w:val="center"/>
            <w:hideMark/>
          </w:tcPr>
          <w:p w14:paraId="5228D134"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Next operation can occur while the previous operation is still getting processed.</w:t>
            </w:r>
          </w:p>
        </w:tc>
      </w:tr>
      <w:tr w:rsidR="008C3F37" w:rsidRPr="008C3F37" w14:paraId="02F9CCD0" w14:textId="77777777" w:rsidTr="00FF291C">
        <w:tc>
          <w:tcPr>
            <w:tcW w:w="50" w:type="dxa"/>
            <w:shd w:val="clear" w:color="auto" w:fill="auto"/>
            <w:vAlign w:val="center"/>
            <w:hideMark/>
          </w:tcPr>
          <w:p w14:paraId="151487B6"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3</w:t>
            </w:r>
          </w:p>
        </w:tc>
        <w:tc>
          <w:tcPr>
            <w:tcW w:w="4478" w:type="dxa"/>
            <w:shd w:val="clear" w:color="auto" w:fill="auto"/>
            <w:vAlign w:val="center"/>
            <w:hideMark/>
          </w:tcPr>
          <w:p w14:paraId="4FA71A53"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Most of the time JavaScript is used as Synchronous code.</w:t>
            </w:r>
          </w:p>
        </w:tc>
        <w:tc>
          <w:tcPr>
            <w:tcW w:w="0" w:type="auto"/>
            <w:shd w:val="clear" w:color="auto" w:fill="auto"/>
            <w:vAlign w:val="center"/>
            <w:hideMark/>
          </w:tcPr>
          <w:p w14:paraId="58A9BE63" w14:textId="77777777" w:rsidR="008C3F37" w:rsidRPr="008C3F37" w:rsidRDefault="008C3F37" w:rsidP="008C3F37">
            <w:pPr>
              <w:spacing w:after="0" w:line="240" w:lineRule="auto"/>
              <w:jc w:val="center"/>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Asynchronous JavaScript is preferred in situations in which execution gets blocked indefinitely.</w:t>
            </w:r>
          </w:p>
        </w:tc>
      </w:tr>
    </w:tbl>
    <w:p w14:paraId="0414B991" w14:textId="7064FDE0" w:rsidR="008C3F37" w:rsidRDefault="008C3F37" w:rsidP="008C3F37"/>
    <w:p w14:paraId="6D6C5C9B" w14:textId="7129853D" w:rsidR="008C3F37" w:rsidRDefault="008C3F37" w:rsidP="008C3F37"/>
    <w:p w14:paraId="60E97AC1" w14:textId="78173938" w:rsidR="008C3F37" w:rsidRDefault="008C3F37" w:rsidP="008C3F37"/>
    <w:p w14:paraId="2DFB03E5" w14:textId="11D1270F" w:rsidR="008C3F37" w:rsidRDefault="008C3F37" w:rsidP="008C3F37"/>
    <w:p w14:paraId="1FD42D23" w14:textId="29D46485" w:rsidR="008C3F37" w:rsidRDefault="008C3F37" w:rsidP="008C3F37"/>
    <w:p w14:paraId="5420FCC2" w14:textId="108D9265" w:rsidR="008C3F37" w:rsidRDefault="008C3F37" w:rsidP="008C3F37"/>
    <w:p w14:paraId="2235E018" w14:textId="07E2C36D" w:rsidR="008C3F37" w:rsidRDefault="008C3F37" w:rsidP="008C3F37"/>
    <w:p w14:paraId="216FE3BF" w14:textId="6DBEC382" w:rsidR="008C3F37" w:rsidRDefault="008C3F37" w:rsidP="008C3F37">
      <w:proofErr w:type="spellStart"/>
      <w:r>
        <w:t>Callbacl</w:t>
      </w:r>
      <w:proofErr w:type="spellEnd"/>
      <w:r>
        <w:t xml:space="preserve"> example1:</w:t>
      </w:r>
    </w:p>
    <w:p w14:paraId="780E10D8" w14:textId="77777777" w:rsidR="008C3F37" w:rsidRDefault="008C3F37" w:rsidP="008C3F37">
      <w:pPr>
        <w:pStyle w:val="HTMLPreformatted"/>
        <w:shd w:val="clear" w:color="auto" w:fill="FFFFFF"/>
        <w:rPr>
          <w:color w:val="000000"/>
          <w:sz w:val="21"/>
          <w:szCs w:val="21"/>
        </w:rPr>
      </w:pPr>
      <w:r>
        <w:rPr>
          <w:color w:val="000000"/>
          <w:sz w:val="21"/>
          <w:szCs w:val="21"/>
        </w:rPr>
        <w:t>&lt;!DOCTYPE html&gt;</w:t>
      </w:r>
    </w:p>
    <w:p w14:paraId="4EA91A97" w14:textId="77777777" w:rsidR="008C3F37" w:rsidRDefault="008C3F37" w:rsidP="008C3F37">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486DF0E4"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3CBF3318"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charset="UTF-8"&gt;</w:t>
      </w:r>
    </w:p>
    <w:p w14:paraId="0E17F883"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48A5766E"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0EBD46AF" w14:textId="77777777" w:rsidR="008C3F37" w:rsidRDefault="008C3F37" w:rsidP="008C3F37">
      <w:pPr>
        <w:pStyle w:val="HTMLPreformatted"/>
        <w:shd w:val="clear" w:color="auto" w:fill="FFFFFF"/>
        <w:rPr>
          <w:color w:val="000000"/>
          <w:sz w:val="21"/>
          <w:szCs w:val="21"/>
        </w:rPr>
      </w:pPr>
      <w:r>
        <w:rPr>
          <w:color w:val="000000"/>
          <w:sz w:val="21"/>
          <w:szCs w:val="21"/>
        </w:rPr>
        <w:t xml:space="preserve">    &lt;title&gt;Document&lt;/title&gt;</w:t>
      </w:r>
    </w:p>
    <w:p w14:paraId="0E4D708F"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4BE3CE47"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7D6D59B3" w14:textId="77777777" w:rsidR="008C3F37" w:rsidRDefault="008C3F37" w:rsidP="008C3F37">
      <w:pPr>
        <w:pStyle w:val="HTMLPreformatted"/>
        <w:shd w:val="clear" w:color="auto" w:fill="FFFFFF"/>
        <w:rPr>
          <w:color w:val="000000"/>
          <w:sz w:val="21"/>
          <w:szCs w:val="21"/>
        </w:rPr>
      </w:pPr>
    </w:p>
    <w:p w14:paraId="6717150C"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7B8F5249" w14:textId="77777777" w:rsidR="008C3F37" w:rsidRDefault="008C3F37" w:rsidP="008C3F37">
      <w:pPr>
        <w:pStyle w:val="HTMLPreformatted"/>
        <w:shd w:val="clear" w:color="auto" w:fill="FFFFFF"/>
        <w:rPr>
          <w:color w:val="000000"/>
          <w:sz w:val="21"/>
          <w:szCs w:val="21"/>
        </w:rPr>
      </w:pPr>
    </w:p>
    <w:p w14:paraId="4454AE0F" w14:textId="77777777" w:rsidR="008C3F37" w:rsidRDefault="008C3F37" w:rsidP="008C3F37">
      <w:pPr>
        <w:pStyle w:val="HTMLPreformatted"/>
        <w:shd w:val="clear" w:color="auto" w:fill="FFFFFF"/>
        <w:rPr>
          <w:color w:val="000000"/>
          <w:sz w:val="21"/>
          <w:szCs w:val="21"/>
        </w:rPr>
      </w:pPr>
      <w:r>
        <w:rPr>
          <w:color w:val="000000"/>
          <w:sz w:val="21"/>
          <w:szCs w:val="21"/>
        </w:rPr>
        <w:t xml:space="preserve">                         function show1(a)</w:t>
      </w:r>
    </w:p>
    <w:p w14:paraId="7FA652E2"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2AC69559"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document.write</w:t>
      </w:r>
      <w:proofErr w:type="spellEnd"/>
      <w:proofErr w:type="gramEnd"/>
      <w:r>
        <w:rPr>
          <w:color w:val="000000"/>
          <w:sz w:val="21"/>
          <w:szCs w:val="21"/>
        </w:rPr>
        <w:t>("&lt;</w:t>
      </w:r>
      <w:proofErr w:type="spellStart"/>
      <w:r>
        <w:rPr>
          <w:color w:val="000000"/>
          <w:sz w:val="21"/>
          <w:szCs w:val="21"/>
        </w:rPr>
        <w:t>br</w:t>
      </w:r>
      <w:proofErr w:type="spellEnd"/>
      <w:r>
        <w:rPr>
          <w:color w:val="000000"/>
          <w:sz w:val="21"/>
          <w:szCs w:val="21"/>
        </w:rPr>
        <w:t xml:space="preserve">&gt;function 1 is required when </w:t>
      </w:r>
      <w:proofErr w:type="spellStart"/>
      <w:r>
        <w:rPr>
          <w:color w:val="000000"/>
          <w:sz w:val="21"/>
          <w:szCs w:val="21"/>
        </w:rPr>
        <w:t>i</w:t>
      </w:r>
      <w:proofErr w:type="spellEnd"/>
      <w:r>
        <w:rPr>
          <w:color w:val="000000"/>
          <w:sz w:val="21"/>
          <w:szCs w:val="21"/>
        </w:rPr>
        <w:t xml:space="preserve"> call function 2   :-  "  + a);</w:t>
      </w:r>
    </w:p>
    <w:p w14:paraId="1F5C4AE1"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32B16185" w14:textId="77777777" w:rsidR="008C3F37" w:rsidRDefault="008C3F37" w:rsidP="008C3F37">
      <w:pPr>
        <w:pStyle w:val="HTMLPreformatted"/>
        <w:shd w:val="clear" w:color="auto" w:fill="FFFFFF"/>
        <w:rPr>
          <w:color w:val="000000"/>
          <w:sz w:val="21"/>
          <w:szCs w:val="21"/>
        </w:rPr>
      </w:pPr>
      <w:r>
        <w:rPr>
          <w:color w:val="000000"/>
          <w:sz w:val="21"/>
          <w:szCs w:val="21"/>
        </w:rPr>
        <w:t xml:space="preserve">                         function show2(</w:t>
      </w:r>
      <w:proofErr w:type="spellStart"/>
      <w:proofErr w:type="gramStart"/>
      <w:r>
        <w:rPr>
          <w:color w:val="000000"/>
          <w:sz w:val="21"/>
          <w:szCs w:val="21"/>
        </w:rPr>
        <w:t>a,b</w:t>
      </w:r>
      <w:proofErr w:type="spellEnd"/>
      <w:proofErr w:type="gramEnd"/>
      <w:r>
        <w:rPr>
          <w:color w:val="000000"/>
          <w:sz w:val="21"/>
          <w:szCs w:val="21"/>
        </w:rPr>
        <w:t>)</w:t>
      </w:r>
    </w:p>
    <w:p w14:paraId="59F7059B"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749EE06D" w14:textId="77777777" w:rsidR="008C3F37" w:rsidRDefault="008C3F37" w:rsidP="008C3F37">
      <w:pPr>
        <w:pStyle w:val="HTMLPreformatted"/>
        <w:shd w:val="clear" w:color="auto" w:fill="FFFFFF"/>
        <w:rPr>
          <w:color w:val="000000"/>
          <w:sz w:val="21"/>
          <w:szCs w:val="21"/>
        </w:rPr>
      </w:pPr>
      <w:r>
        <w:rPr>
          <w:color w:val="000000"/>
          <w:sz w:val="21"/>
          <w:szCs w:val="21"/>
        </w:rPr>
        <w:t xml:space="preserve">                            show1(a);</w:t>
      </w:r>
    </w:p>
    <w:p w14:paraId="0E149CA1"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document.write</w:t>
      </w:r>
      <w:proofErr w:type="spellEnd"/>
      <w:proofErr w:type="gramEnd"/>
      <w:r>
        <w:rPr>
          <w:color w:val="000000"/>
          <w:sz w:val="21"/>
          <w:szCs w:val="21"/>
        </w:rPr>
        <w:t>("&lt;</w:t>
      </w:r>
      <w:proofErr w:type="spellStart"/>
      <w:r>
        <w:rPr>
          <w:color w:val="000000"/>
          <w:sz w:val="21"/>
          <w:szCs w:val="21"/>
        </w:rPr>
        <w:t>br</w:t>
      </w:r>
      <w:proofErr w:type="spellEnd"/>
      <w:r>
        <w:rPr>
          <w:color w:val="000000"/>
          <w:sz w:val="21"/>
          <w:szCs w:val="21"/>
        </w:rPr>
        <w:t>&gt;function  :-  "+ b);</w:t>
      </w:r>
    </w:p>
    <w:p w14:paraId="47C976AC"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16DA8871" w14:textId="77777777" w:rsidR="008C3F37" w:rsidRDefault="008C3F37" w:rsidP="008C3F37">
      <w:pPr>
        <w:pStyle w:val="HTMLPreformatted"/>
        <w:shd w:val="clear" w:color="auto" w:fill="FFFFFF"/>
        <w:rPr>
          <w:color w:val="000000"/>
          <w:sz w:val="21"/>
          <w:szCs w:val="21"/>
        </w:rPr>
      </w:pPr>
    </w:p>
    <w:p w14:paraId="58B1165D" w14:textId="77777777" w:rsidR="008C3F37" w:rsidRDefault="008C3F37" w:rsidP="008C3F37">
      <w:pPr>
        <w:pStyle w:val="HTMLPreformatted"/>
        <w:shd w:val="clear" w:color="auto" w:fill="FFFFFF"/>
        <w:rPr>
          <w:color w:val="000000"/>
          <w:sz w:val="21"/>
          <w:szCs w:val="21"/>
        </w:rPr>
      </w:pPr>
      <w:r>
        <w:rPr>
          <w:color w:val="000000"/>
          <w:sz w:val="21"/>
          <w:szCs w:val="21"/>
        </w:rPr>
        <w:t xml:space="preserve">                        show2(2,3);</w:t>
      </w:r>
    </w:p>
    <w:p w14:paraId="1CB3DA49" w14:textId="77777777" w:rsidR="008C3F37" w:rsidRDefault="008C3F37" w:rsidP="008C3F37">
      <w:pPr>
        <w:pStyle w:val="HTMLPreformatted"/>
        <w:shd w:val="clear" w:color="auto" w:fill="FFFFFF"/>
        <w:rPr>
          <w:color w:val="000000"/>
          <w:sz w:val="21"/>
          <w:szCs w:val="21"/>
        </w:rPr>
      </w:pPr>
      <w:r>
        <w:rPr>
          <w:color w:val="000000"/>
          <w:sz w:val="21"/>
          <w:szCs w:val="21"/>
        </w:rPr>
        <w:t xml:space="preserve">                        show2(4,5);</w:t>
      </w:r>
    </w:p>
    <w:p w14:paraId="3AC9D698" w14:textId="77777777" w:rsidR="008C3F37" w:rsidRDefault="008C3F37" w:rsidP="008C3F37">
      <w:pPr>
        <w:pStyle w:val="HTMLPreformatted"/>
        <w:shd w:val="clear" w:color="auto" w:fill="FFFFFF"/>
        <w:rPr>
          <w:color w:val="000000"/>
          <w:sz w:val="21"/>
          <w:szCs w:val="21"/>
        </w:rPr>
      </w:pPr>
    </w:p>
    <w:p w14:paraId="6C3A6846" w14:textId="77777777" w:rsidR="008C3F37" w:rsidRDefault="008C3F37" w:rsidP="008C3F37">
      <w:pPr>
        <w:pStyle w:val="HTMLPreformatted"/>
        <w:shd w:val="clear" w:color="auto" w:fill="FFFFFF"/>
        <w:rPr>
          <w:color w:val="000000"/>
          <w:sz w:val="21"/>
          <w:szCs w:val="21"/>
        </w:rPr>
      </w:pPr>
    </w:p>
    <w:p w14:paraId="17BF2437"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1ADD2348" w14:textId="77777777" w:rsidR="008C3F37" w:rsidRDefault="008C3F37" w:rsidP="008C3F37">
      <w:pPr>
        <w:pStyle w:val="HTMLPreformatted"/>
        <w:shd w:val="clear" w:color="auto" w:fill="FFFFFF"/>
        <w:rPr>
          <w:color w:val="000000"/>
          <w:sz w:val="21"/>
          <w:szCs w:val="21"/>
        </w:rPr>
      </w:pPr>
    </w:p>
    <w:p w14:paraId="309F37B5"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6728D738" w14:textId="77777777" w:rsidR="008C3F37" w:rsidRDefault="008C3F37" w:rsidP="008C3F37">
      <w:pPr>
        <w:pStyle w:val="HTMLPreformatted"/>
        <w:shd w:val="clear" w:color="auto" w:fill="FFFFFF"/>
        <w:rPr>
          <w:color w:val="000000"/>
          <w:sz w:val="21"/>
          <w:szCs w:val="21"/>
        </w:rPr>
      </w:pPr>
      <w:r>
        <w:rPr>
          <w:color w:val="000000"/>
          <w:sz w:val="21"/>
          <w:szCs w:val="21"/>
        </w:rPr>
        <w:lastRenderedPageBreak/>
        <w:t>&lt;/html&gt;</w:t>
      </w:r>
    </w:p>
    <w:p w14:paraId="4A5F374E" w14:textId="3BA6F544" w:rsidR="008C3F37" w:rsidRDefault="008C3F37" w:rsidP="008C3F37">
      <w:r>
        <w:t>Example2:</w:t>
      </w:r>
    </w:p>
    <w:p w14:paraId="35464A7D" w14:textId="77777777" w:rsidR="008C3F37" w:rsidRDefault="008C3F37" w:rsidP="008C3F37">
      <w:pPr>
        <w:pStyle w:val="HTMLPreformatted"/>
        <w:shd w:val="clear" w:color="auto" w:fill="FFFFFF"/>
        <w:rPr>
          <w:color w:val="000000"/>
          <w:sz w:val="21"/>
          <w:szCs w:val="21"/>
        </w:rPr>
      </w:pPr>
      <w:r>
        <w:rPr>
          <w:color w:val="000000"/>
          <w:sz w:val="21"/>
          <w:szCs w:val="21"/>
        </w:rPr>
        <w:t>&lt;!DOCTYPE html&gt;</w:t>
      </w:r>
    </w:p>
    <w:p w14:paraId="64A46736" w14:textId="77777777" w:rsidR="008C3F37" w:rsidRDefault="008C3F37" w:rsidP="008C3F37">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12187F9A"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50E3E985"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charset="UTF-8"&gt;</w:t>
      </w:r>
    </w:p>
    <w:p w14:paraId="52828475"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742060FB"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19356D47" w14:textId="77777777" w:rsidR="008C3F37" w:rsidRDefault="008C3F37" w:rsidP="008C3F37">
      <w:pPr>
        <w:pStyle w:val="HTMLPreformatted"/>
        <w:shd w:val="clear" w:color="auto" w:fill="FFFFFF"/>
        <w:rPr>
          <w:color w:val="000000"/>
          <w:sz w:val="21"/>
          <w:szCs w:val="21"/>
        </w:rPr>
      </w:pPr>
      <w:r>
        <w:rPr>
          <w:color w:val="000000"/>
          <w:sz w:val="21"/>
          <w:szCs w:val="21"/>
        </w:rPr>
        <w:t xml:space="preserve">    &lt;title&gt;Document&lt;/title&gt;</w:t>
      </w:r>
    </w:p>
    <w:p w14:paraId="31AE0C71"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7D20281C"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55AFAAF0" w14:textId="77777777" w:rsidR="008C3F37" w:rsidRDefault="008C3F37" w:rsidP="008C3F37">
      <w:pPr>
        <w:pStyle w:val="HTMLPreformatted"/>
        <w:shd w:val="clear" w:color="auto" w:fill="FFFFFF"/>
        <w:rPr>
          <w:color w:val="000000"/>
          <w:sz w:val="21"/>
          <w:szCs w:val="21"/>
        </w:rPr>
      </w:pPr>
    </w:p>
    <w:p w14:paraId="4F3DA143" w14:textId="77777777" w:rsidR="008C3F37" w:rsidRDefault="008C3F37" w:rsidP="008C3F37">
      <w:pPr>
        <w:pStyle w:val="HTMLPreformatted"/>
        <w:shd w:val="clear" w:color="auto" w:fill="FFFFFF"/>
        <w:rPr>
          <w:color w:val="000000"/>
          <w:sz w:val="21"/>
          <w:szCs w:val="21"/>
        </w:rPr>
      </w:pPr>
      <w:r>
        <w:rPr>
          <w:color w:val="000000"/>
          <w:sz w:val="21"/>
          <w:szCs w:val="21"/>
        </w:rPr>
        <w:t xml:space="preserve">    &lt;p id="demo1"&gt;</w:t>
      </w:r>
      <w:proofErr w:type="spellStart"/>
      <w:r>
        <w:rPr>
          <w:color w:val="000000"/>
          <w:sz w:val="21"/>
          <w:szCs w:val="21"/>
        </w:rPr>
        <w:t>somthing</w:t>
      </w:r>
      <w:proofErr w:type="spellEnd"/>
      <w:r>
        <w:rPr>
          <w:color w:val="000000"/>
          <w:sz w:val="21"/>
          <w:szCs w:val="21"/>
        </w:rPr>
        <w:t>&lt;/p&gt;</w:t>
      </w:r>
    </w:p>
    <w:p w14:paraId="0A606CA6" w14:textId="77777777" w:rsidR="008C3F37" w:rsidRDefault="008C3F37" w:rsidP="008C3F37">
      <w:pPr>
        <w:pStyle w:val="HTMLPreformatted"/>
        <w:shd w:val="clear" w:color="auto" w:fill="FFFFFF"/>
        <w:rPr>
          <w:color w:val="000000"/>
          <w:sz w:val="21"/>
          <w:szCs w:val="21"/>
        </w:rPr>
      </w:pPr>
    </w:p>
    <w:p w14:paraId="3034BF99" w14:textId="77777777" w:rsidR="008C3F37" w:rsidRDefault="008C3F37" w:rsidP="008C3F37">
      <w:pPr>
        <w:pStyle w:val="HTMLPreformatted"/>
        <w:shd w:val="clear" w:color="auto" w:fill="FFFFFF"/>
        <w:rPr>
          <w:color w:val="000000"/>
          <w:sz w:val="21"/>
          <w:szCs w:val="21"/>
        </w:rPr>
      </w:pPr>
    </w:p>
    <w:p w14:paraId="72A71942" w14:textId="77777777" w:rsidR="008C3F37" w:rsidRDefault="008C3F37" w:rsidP="008C3F37">
      <w:pPr>
        <w:pStyle w:val="HTMLPreformatted"/>
        <w:shd w:val="clear" w:color="auto" w:fill="FFFFFF"/>
        <w:rPr>
          <w:color w:val="000000"/>
          <w:sz w:val="21"/>
          <w:szCs w:val="21"/>
        </w:rPr>
      </w:pPr>
    </w:p>
    <w:p w14:paraId="0F810086"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62FDDEC8" w14:textId="77777777" w:rsidR="008C3F37" w:rsidRDefault="008C3F37" w:rsidP="008C3F37">
      <w:pPr>
        <w:pStyle w:val="HTMLPreformatted"/>
        <w:shd w:val="clear" w:color="auto" w:fill="FFFFFF"/>
        <w:rPr>
          <w:color w:val="000000"/>
          <w:sz w:val="21"/>
          <w:szCs w:val="21"/>
        </w:rPr>
      </w:pPr>
    </w:p>
    <w:p w14:paraId="40589126"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setTimeout</w:t>
      </w:r>
      <w:proofErr w:type="spellEnd"/>
      <w:r>
        <w:rPr>
          <w:color w:val="000000"/>
          <w:sz w:val="21"/>
          <w:szCs w:val="21"/>
        </w:rPr>
        <w:t>(</w:t>
      </w:r>
      <w:proofErr w:type="gramEnd"/>
      <w:r>
        <w:rPr>
          <w:color w:val="000000"/>
          <w:sz w:val="21"/>
          <w:szCs w:val="21"/>
        </w:rPr>
        <w:t>fun1 ,6000);</w:t>
      </w:r>
    </w:p>
    <w:p w14:paraId="20C52743" w14:textId="77777777" w:rsidR="008C3F37" w:rsidRDefault="008C3F37" w:rsidP="008C3F37">
      <w:pPr>
        <w:pStyle w:val="HTMLPreformatted"/>
        <w:shd w:val="clear" w:color="auto" w:fill="FFFFFF"/>
        <w:rPr>
          <w:color w:val="000000"/>
          <w:sz w:val="21"/>
          <w:szCs w:val="21"/>
        </w:rPr>
      </w:pPr>
    </w:p>
    <w:p w14:paraId="4680019E" w14:textId="77777777" w:rsidR="008C3F37" w:rsidRDefault="008C3F37" w:rsidP="008C3F37">
      <w:pPr>
        <w:pStyle w:val="HTMLPreformatted"/>
        <w:shd w:val="clear" w:color="auto" w:fill="FFFFFF"/>
        <w:rPr>
          <w:color w:val="000000"/>
          <w:sz w:val="21"/>
          <w:szCs w:val="21"/>
        </w:rPr>
      </w:pPr>
      <w:r>
        <w:rPr>
          <w:color w:val="000000"/>
          <w:sz w:val="21"/>
          <w:szCs w:val="21"/>
        </w:rPr>
        <w:t xml:space="preserve">                        function fun1()</w:t>
      </w:r>
    </w:p>
    <w:p w14:paraId="37CAE0CB"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7D1E8FC7" w14:textId="77777777" w:rsidR="008C3F37" w:rsidRDefault="008C3F37" w:rsidP="008C3F37">
      <w:pPr>
        <w:pStyle w:val="HTMLPreformatted"/>
        <w:shd w:val="clear" w:color="auto" w:fill="FFFFFF"/>
        <w:rPr>
          <w:color w:val="000000"/>
          <w:sz w:val="21"/>
          <w:szCs w:val="21"/>
        </w:rPr>
      </w:pPr>
      <w:r>
        <w:rPr>
          <w:color w:val="000000"/>
          <w:sz w:val="21"/>
          <w:szCs w:val="21"/>
        </w:rPr>
        <w:t xml:space="preserve">                            // </w:t>
      </w:r>
      <w:proofErr w:type="spellStart"/>
      <w:proofErr w:type="gramStart"/>
      <w:r>
        <w:rPr>
          <w:color w:val="000000"/>
          <w:sz w:val="21"/>
          <w:szCs w:val="21"/>
        </w:rPr>
        <w:t>document.getElementById</w:t>
      </w:r>
      <w:proofErr w:type="spellEnd"/>
      <w:proofErr w:type="gramEnd"/>
      <w:r>
        <w:rPr>
          <w:color w:val="000000"/>
          <w:sz w:val="21"/>
          <w:szCs w:val="21"/>
        </w:rPr>
        <w:t>("demo1").</w:t>
      </w:r>
      <w:proofErr w:type="spellStart"/>
      <w:r>
        <w:rPr>
          <w:color w:val="000000"/>
          <w:sz w:val="21"/>
          <w:szCs w:val="21"/>
        </w:rPr>
        <w:t>innerHTML</w:t>
      </w:r>
      <w:proofErr w:type="spellEnd"/>
      <w:r>
        <w:rPr>
          <w:color w:val="000000"/>
          <w:sz w:val="21"/>
          <w:szCs w:val="21"/>
        </w:rPr>
        <w:t>="</w:t>
      </w:r>
      <w:proofErr w:type="spellStart"/>
      <w:r>
        <w:rPr>
          <w:color w:val="000000"/>
          <w:sz w:val="21"/>
          <w:szCs w:val="21"/>
        </w:rPr>
        <w:t>Somthing</w:t>
      </w:r>
      <w:proofErr w:type="spellEnd"/>
      <w:r>
        <w:rPr>
          <w:color w:val="000000"/>
          <w:sz w:val="21"/>
          <w:szCs w:val="21"/>
        </w:rPr>
        <w:t>..";</w:t>
      </w:r>
    </w:p>
    <w:p w14:paraId="187EC2CD"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document.getElementById</w:t>
      </w:r>
      <w:proofErr w:type="spellEnd"/>
      <w:proofErr w:type="gramEnd"/>
      <w:r>
        <w:rPr>
          <w:color w:val="000000"/>
          <w:sz w:val="21"/>
          <w:szCs w:val="21"/>
        </w:rPr>
        <w:t>("demo1").</w:t>
      </w:r>
      <w:proofErr w:type="spellStart"/>
      <w:r>
        <w:rPr>
          <w:color w:val="000000"/>
          <w:sz w:val="21"/>
          <w:szCs w:val="21"/>
        </w:rPr>
        <w:t>style.background</w:t>
      </w:r>
      <w:proofErr w:type="spellEnd"/>
      <w:r>
        <w:rPr>
          <w:color w:val="000000"/>
          <w:sz w:val="21"/>
          <w:szCs w:val="21"/>
        </w:rPr>
        <w:t>="red";</w:t>
      </w:r>
    </w:p>
    <w:p w14:paraId="5203EF8A"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7C095C64"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0E2A71AD"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0D57AB61"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77565E2F" w14:textId="77777777" w:rsidR="008C3F37" w:rsidRDefault="008C3F37" w:rsidP="008C3F37">
      <w:pPr>
        <w:pStyle w:val="HTMLPreformatted"/>
        <w:shd w:val="clear" w:color="auto" w:fill="FFFFFF"/>
        <w:rPr>
          <w:color w:val="000000"/>
          <w:sz w:val="21"/>
          <w:szCs w:val="21"/>
        </w:rPr>
      </w:pPr>
    </w:p>
    <w:p w14:paraId="476828E2" w14:textId="77777777" w:rsidR="008C3F37" w:rsidRDefault="008C3F37" w:rsidP="008C3F37">
      <w:pPr>
        <w:pStyle w:val="HTMLPreformatted"/>
        <w:shd w:val="clear" w:color="auto" w:fill="FFFFFF"/>
        <w:rPr>
          <w:color w:val="000000"/>
          <w:sz w:val="21"/>
          <w:szCs w:val="21"/>
        </w:rPr>
      </w:pPr>
    </w:p>
    <w:p w14:paraId="01F55107"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3B3234BD"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101DFD2C"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6986488A" w14:textId="77777777" w:rsidR="008C3F37" w:rsidRDefault="008C3F37" w:rsidP="008C3F37">
      <w:pPr>
        <w:pStyle w:val="HTMLPreformatted"/>
        <w:shd w:val="clear" w:color="auto" w:fill="FFFFFF"/>
        <w:rPr>
          <w:color w:val="000000"/>
          <w:sz w:val="21"/>
          <w:szCs w:val="21"/>
        </w:rPr>
      </w:pPr>
      <w:r>
        <w:rPr>
          <w:color w:val="000000"/>
          <w:sz w:val="21"/>
          <w:szCs w:val="21"/>
        </w:rPr>
        <w:t>&lt;/html&gt;</w:t>
      </w:r>
    </w:p>
    <w:p w14:paraId="0F1C0840" w14:textId="77EE683E" w:rsidR="008C3F37" w:rsidRDefault="008C3F37" w:rsidP="008C3F37"/>
    <w:p w14:paraId="102213EE" w14:textId="0D7E0C9F" w:rsidR="008C3F37" w:rsidRDefault="008C3F37" w:rsidP="008C3F37">
      <w:r>
        <w:t>Example3:</w:t>
      </w:r>
    </w:p>
    <w:p w14:paraId="7F2262D0" w14:textId="77777777" w:rsidR="008C3F37" w:rsidRDefault="008C3F37" w:rsidP="008C3F37">
      <w:pPr>
        <w:pStyle w:val="HTMLPreformatted"/>
        <w:shd w:val="clear" w:color="auto" w:fill="FFFFFF"/>
        <w:rPr>
          <w:color w:val="000000"/>
          <w:sz w:val="21"/>
          <w:szCs w:val="21"/>
        </w:rPr>
      </w:pPr>
      <w:r>
        <w:rPr>
          <w:color w:val="000000"/>
          <w:sz w:val="21"/>
          <w:szCs w:val="21"/>
        </w:rPr>
        <w:t>&lt;!DOCTYPE html&gt;</w:t>
      </w:r>
    </w:p>
    <w:p w14:paraId="6535C490" w14:textId="77777777" w:rsidR="008C3F37" w:rsidRDefault="008C3F37" w:rsidP="008C3F37">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5AC2C405"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7CE6C962"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charset="UTF-8"&gt;</w:t>
      </w:r>
    </w:p>
    <w:p w14:paraId="3CC89F13"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778B7A16"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3CD78432" w14:textId="77777777" w:rsidR="008C3F37" w:rsidRDefault="008C3F37" w:rsidP="008C3F37">
      <w:pPr>
        <w:pStyle w:val="HTMLPreformatted"/>
        <w:shd w:val="clear" w:color="auto" w:fill="FFFFFF"/>
        <w:rPr>
          <w:color w:val="000000"/>
          <w:sz w:val="21"/>
          <w:szCs w:val="21"/>
        </w:rPr>
      </w:pPr>
      <w:r>
        <w:rPr>
          <w:color w:val="000000"/>
          <w:sz w:val="21"/>
          <w:szCs w:val="21"/>
        </w:rPr>
        <w:t xml:space="preserve">    &lt;title&gt;Document&lt;/title&gt;</w:t>
      </w:r>
    </w:p>
    <w:p w14:paraId="32F742B7"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52C72412"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3CBFAC38" w14:textId="77777777" w:rsidR="008C3F37" w:rsidRDefault="008C3F37" w:rsidP="008C3F37">
      <w:pPr>
        <w:pStyle w:val="HTMLPreformatted"/>
        <w:shd w:val="clear" w:color="auto" w:fill="FFFFFF"/>
        <w:rPr>
          <w:color w:val="000000"/>
          <w:sz w:val="21"/>
          <w:szCs w:val="21"/>
        </w:rPr>
      </w:pPr>
    </w:p>
    <w:p w14:paraId="203EA67B"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&lt;!--</w:t>
      </w:r>
      <w:proofErr w:type="gramEnd"/>
      <w:r>
        <w:rPr>
          <w:color w:val="000000"/>
          <w:sz w:val="21"/>
          <w:szCs w:val="21"/>
        </w:rPr>
        <w:t xml:space="preserve"> &lt;button onclick="change()"&gt; Click&lt;/button&gt; --&gt;</w:t>
      </w:r>
    </w:p>
    <w:p w14:paraId="1E8570C3" w14:textId="77777777" w:rsidR="008C3F37" w:rsidRDefault="008C3F37" w:rsidP="008C3F37">
      <w:pPr>
        <w:pStyle w:val="HTMLPreformatted"/>
        <w:shd w:val="clear" w:color="auto" w:fill="FFFFFF"/>
        <w:rPr>
          <w:color w:val="000000"/>
          <w:sz w:val="21"/>
          <w:szCs w:val="21"/>
        </w:rPr>
      </w:pPr>
      <w:r>
        <w:rPr>
          <w:color w:val="000000"/>
          <w:sz w:val="21"/>
          <w:szCs w:val="21"/>
        </w:rPr>
        <w:t xml:space="preserve">    &lt;p id="d1"&gt;&lt;/p&gt;</w:t>
      </w:r>
    </w:p>
    <w:p w14:paraId="0043A589" w14:textId="77777777" w:rsidR="008C3F37" w:rsidRDefault="008C3F37" w:rsidP="008C3F37">
      <w:pPr>
        <w:pStyle w:val="HTMLPreformatted"/>
        <w:shd w:val="clear" w:color="auto" w:fill="FFFFFF"/>
        <w:rPr>
          <w:color w:val="000000"/>
          <w:sz w:val="21"/>
          <w:szCs w:val="21"/>
        </w:rPr>
      </w:pPr>
    </w:p>
    <w:p w14:paraId="3E323131" w14:textId="77777777" w:rsidR="008C3F37" w:rsidRDefault="008C3F37" w:rsidP="008C3F37">
      <w:pPr>
        <w:pStyle w:val="HTMLPreformatted"/>
        <w:shd w:val="clear" w:color="auto" w:fill="FFFFFF"/>
        <w:rPr>
          <w:color w:val="000000"/>
          <w:sz w:val="21"/>
          <w:szCs w:val="21"/>
        </w:rPr>
      </w:pPr>
    </w:p>
    <w:p w14:paraId="2695F607" w14:textId="77777777" w:rsidR="008C3F37" w:rsidRDefault="008C3F37" w:rsidP="008C3F37">
      <w:pPr>
        <w:pStyle w:val="HTMLPreformatted"/>
        <w:shd w:val="clear" w:color="auto" w:fill="FFFFFF"/>
        <w:rPr>
          <w:color w:val="000000"/>
          <w:sz w:val="21"/>
          <w:szCs w:val="21"/>
        </w:rPr>
      </w:pPr>
    </w:p>
    <w:p w14:paraId="620C2882"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077AE563" w14:textId="77777777" w:rsidR="008C3F37" w:rsidRDefault="008C3F37" w:rsidP="008C3F37">
      <w:pPr>
        <w:pStyle w:val="HTMLPreformatted"/>
        <w:shd w:val="clear" w:color="auto" w:fill="FFFFFF"/>
        <w:rPr>
          <w:color w:val="000000"/>
          <w:sz w:val="21"/>
          <w:szCs w:val="21"/>
        </w:rPr>
      </w:pPr>
    </w:p>
    <w:p w14:paraId="10BEB87F" w14:textId="77777777" w:rsidR="008C3F37" w:rsidRDefault="008C3F37" w:rsidP="008C3F37">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setTimeout</w:t>
      </w:r>
      <w:proofErr w:type="spellEnd"/>
      <w:r>
        <w:rPr>
          <w:color w:val="000000"/>
          <w:sz w:val="21"/>
          <w:szCs w:val="21"/>
        </w:rPr>
        <w:t>(</w:t>
      </w:r>
      <w:proofErr w:type="gramStart"/>
      <w:r>
        <w:rPr>
          <w:color w:val="000000"/>
          <w:sz w:val="21"/>
          <w:szCs w:val="21"/>
        </w:rPr>
        <w:t>function(</w:t>
      </w:r>
      <w:proofErr w:type="gramEnd"/>
      <w:r>
        <w:rPr>
          <w:color w:val="000000"/>
          <w:sz w:val="21"/>
          <w:szCs w:val="21"/>
        </w:rPr>
        <w:t>){</w:t>
      </w:r>
    </w:p>
    <w:p w14:paraId="7FB89615" w14:textId="77777777" w:rsidR="008C3F37" w:rsidRDefault="008C3F37" w:rsidP="008C3F37">
      <w:pPr>
        <w:pStyle w:val="HTMLPreformatted"/>
        <w:shd w:val="clear" w:color="auto" w:fill="FFFFFF"/>
        <w:rPr>
          <w:color w:val="000000"/>
          <w:sz w:val="21"/>
          <w:szCs w:val="21"/>
        </w:rPr>
      </w:pPr>
    </w:p>
    <w:p w14:paraId="67629B70" w14:textId="77777777" w:rsidR="008C3F37" w:rsidRDefault="008C3F37" w:rsidP="008C3F37">
      <w:pPr>
        <w:pStyle w:val="HTMLPreformatted"/>
        <w:shd w:val="clear" w:color="auto" w:fill="FFFFFF"/>
        <w:rPr>
          <w:color w:val="000000"/>
          <w:sz w:val="21"/>
          <w:szCs w:val="21"/>
        </w:rPr>
      </w:pPr>
      <w:r>
        <w:rPr>
          <w:color w:val="000000"/>
          <w:sz w:val="21"/>
          <w:szCs w:val="21"/>
        </w:rPr>
        <w:t xml:space="preserve">                        //     // </w:t>
      </w:r>
      <w:proofErr w:type="spellStart"/>
      <w:proofErr w:type="gramStart"/>
      <w:r>
        <w:rPr>
          <w:color w:val="000000"/>
          <w:sz w:val="21"/>
          <w:szCs w:val="21"/>
        </w:rPr>
        <w:t>document.getElementById</w:t>
      </w:r>
      <w:proofErr w:type="spellEnd"/>
      <w:proofErr w:type="gramEnd"/>
      <w:r>
        <w:rPr>
          <w:color w:val="000000"/>
          <w:sz w:val="21"/>
          <w:szCs w:val="21"/>
        </w:rPr>
        <w:t>("demo1").</w:t>
      </w:r>
      <w:proofErr w:type="spellStart"/>
      <w:r>
        <w:rPr>
          <w:color w:val="000000"/>
          <w:sz w:val="21"/>
          <w:szCs w:val="21"/>
        </w:rPr>
        <w:t>innerHTML</w:t>
      </w:r>
      <w:proofErr w:type="spellEnd"/>
      <w:r>
        <w:rPr>
          <w:color w:val="000000"/>
          <w:sz w:val="21"/>
          <w:szCs w:val="21"/>
        </w:rPr>
        <w:t>="</w:t>
      </w:r>
      <w:proofErr w:type="spellStart"/>
      <w:r>
        <w:rPr>
          <w:color w:val="000000"/>
          <w:sz w:val="21"/>
          <w:szCs w:val="21"/>
        </w:rPr>
        <w:t>Somthing</w:t>
      </w:r>
      <w:proofErr w:type="spellEnd"/>
      <w:r>
        <w:rPr>
          <w:color w:val="000000"/>
          <w:sz w:val="21"/>
          <w:szCs w:val="21"/>
        </w:rPr>
        <w:t>..";</w:t>
      </w:r>
    </w:p>
    <w:p w14:paraId="4CF2029C" w14:textId="77777777" w:rsidR="008C3F37" w:rsidRDefault="008C3F37" w:rsidP="008C3F37">
      <w:pPr>
        <w:pStyle w:val="HTMLPreformatted"/>
        <w:shd w:val="clear" w:color="auto" w:fill="FFFFFF"/>
        <w:rPr>
          <w:color w:val="000000"/>
          <w:sz w:val="21"/>
          <w:szCs w:val="21"/>
        </w:rPr>
      </w:pPr>
      <w:r>
        <w:rPr>
          <w:color w:val="000000"/>
          <w:sz w:val="21"/>
          <w:szCs w:val="21"/>
        </w:rPr>
        <w:t xml:space="preserve">                        //     </w:t>
      </w:r>
      <w:proofErr w:type="spellStart"/>
      <w:proofErr w:type="gramStart"/>
      <w:r>
        <w:rPr>
          <w:color w:val="000000"/>
          <w:sz w:val="21"/>
          <w:szCs w:val="21"/>
        </w:rPr>
        <w:t>document.getElementById</w:t>
      </w:r>
      <w:proofErr w:type="spellEnd"/>
      <w:proofErr w:type="gramEnd"/>
      <w:r>
        <w:rPr>
          <w:color w:val="000000"/>
          <w:sz w:val="21"/>
          <w:szCs w:val="21"/>
        </w:rPr>
        <w:t>("demo1").</w:t>
      </w:r>
      <w:proofErr w:type="spellStart"/>
      <w:r>
        <w:rPr>
          <w:color w:val="000000"/>
          <w:sz w:val="21"/>
          <w:szCs w:val="21"/>
        </w:rPr>
        <w:t>style.background</w:t>
      </w:r>
      <w:proofErr w:type="spellEnd"/>
      <w:r>
        <w:rPr>
          <w:color w:val="000000"/>
          <w:sz w:val="21"/>
          <w:szCs w:val="21"/>
        </w:rPr>
        <w:t>="red";</w:t>
      </w:r>
    </w:p>
    <w:p w14:paraId="7B5AFC3A"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 }</w:t>
      </w:r>
      <w:proofErr w:type="gramEnd"/>
      <w:r>
        <w:rPr>
          <w:color w:val="000000"/>
          <w:sz w:val="21"/>
          <w:szCs w:val="21"/>
        </w:rPr>
        <w:t xml:space="preserve"> ,6000);</w:t>
      </w:r>
    </w:p>
    <w:p w14:paraId="6C8B29F0" w14:textId="77777777" w:rsidR="008C3F37" w:rsidRDefault="008C3F37" w:rsidP="008C3F37">
      <w:pPr>
        <w:pStyle w:val="HTMLPreformatted"/>
        <w:shd w:val="clear" w:color="auto" w:fill="FFFFFF"/>
        <w:rPr>
          <w:color w:val="000000"/>
          <w:sz w:val="21"/>
          <w:szCs w:val="21"/>
        </w:rPr>
      </w:pPr>
    </w:p>
    <w:p w14:paraId="31D4D98B" w14:textId="77777777" w:rsidR="008C3F37" w:rsidRDefault="008C3F37" w:rsidP="008C3F37">
      <w:pPr>
        <w:pStyle w:val="HTMLPreformatted"/>
        <w:shd w:val="clear" w:color="auto" w:fill="FFFFFF"/>
        <w:rPr>
          <w:color w:val="000000"/>
          <w:sz w:val="21"/>
          <w:szCs w:val="21"/>
        </w:rPr>
      </w:pPr>
      <w:r>
        <w:rPr>
          <w:color w:val="000000"/>
          <w:sz w:val="21"/>
          <w:szCs w:val="21"/>
        </w:rPr>
        <w:t xml:space="preserve">                 function </w:t>
      </w:r>
      <w:proofErr w:type="gramStart"/>
      <w:r>
        <w:rPr>
          <w:color w:val="000000"/>
          <w:sz w:val="21"/>
          <w:szCs w:val="21"/>
        </w:rPr>
        <w:t>change(</w:t>
      </w:r>
      <w:proofErr w:type="gramEnd"/>
      <w:r>
        <w:rPr>
          <w:color w:val="000000"/>
          <w:sz w:val="21"/>
          <w:szCs w:val="21"/>
        </w:rPr>
        <w:t>)</w:t>
      </w:r>
    </w:p>
    <w:p w14:paraId="4DAA7EFD"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20D6936B"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setTimeout</w:t>
      </w:r>
      <w:proofErr w:type="spellEnd"/>
      <w:r>
        <w:rPr>
          <w:color w:val="000000"/>
          <w:sz w:val="21"/>
          <w:szCs w:val="21"/>
        </w:rPr>
        <w:t>(</w:t>
      </w:r>
      <w:proofErr w:type="gramEnd"/>
      <w:r>
        <w:rPr>
          <w:color w:val="000000"/>
          <w:sz w:val="21"/>
          <w:szCs w:val="21"/>
        </w:rPr>
        <w:t>() =&gt; {</w:t>
      </w:r>
    </w:p>
    <w:p w14:paraId="62E22BBD" w14:textId="77777777" w:rsidR="008C3F37" w:rsidRDefault="008C3F37" w:rsidP="008C3F37">
      <w:pPr>
        <w:pStyle w:val="HTMLPreformatted"/>
        <w:shd w:val="clear" w:color="auto" w:fill="FFFFFF"/>
        <w:rPr>
          <w:color w:val="000000"/>
          <w:sz w:val="21"/>
          <w:szCs w:val="21"/>
        </w:rPr>
      </w:pPr>
    </w:p>
    <w:p w14:paraId="19B4D086" w14:textId="77777777" w:rsidR="008C3F37" w:rsidRDefault="008C3F37" w:rsidP="008C3F37">
      <w:pPr>
        <w:pStyle w:val="HTMLPreformatted"/>
        <w:shd w:val="clear" w:color="auto" w:fill="FFFFFF"/>
        <w:rPr>
          <w:color w:val="000000"/>
          <w:sz w:val="21"/>
          <w:szCs w:val="21"/>
        </w:rPr>
      </w:pPr>
    </w:p>
    <w:p w14:paraId="48B05682" w14:textId="77777777" w:rsidR="008C3F37" w:rsidRDefault="008C3F37" w:rsidP="008C3F37">
      <w:pPr>
        <w:pStyle w:val="HTMLPreformatted"/>
        <w:shd w:val="clear" w:color="auto" w:fill="FFFFFF"/>
        <w:rPr>
          <w:color w:val="000000"/>
          <w:sz w:val="21"/>
          <w:szCs w:val="21"/>
        </w:rPr>
      </w:pPr>
      <w:r>
        <w:rPr>
          <w:color w:val="000000"/>
          <w:sz w:val="21"/>
          <w:szCs w:val="21"/>
        </w:rPr>
        <w:t xml:space="preserve">                        var d1=new </w:t>
      </w:r>
      <w:proofErr w:type="gramStart"/>
      <w:r>
        <w:rPr>
          <w:color w:val="000000"/>
          <w:sz w:val="21"/>
          <w:szCs w:val="21"/>
        </w:rPr>
        <w:t>Date(</w:t>
      </w:r>
      <w:proofErr w:type="gramEnd"/>
      <w:r>
        <w:rPr>
          <w:color w:val="000000"/>
          <w:sz w:val="21"/>
          <w:szCs w:val="21"/>
        </w:rPr>
        <w:t>);</w:t>
      </w:r>
    </w:p>
    <w:p w14:paraId="2FF38B0D" w14:textId="77777777" w:rsidR="008C3F37" w:rsidRDefault="008C3F37" w:rsidP="008C3F37">
      <w:pPr>
        <w:pStyle w:val="HTMLPreformatted"/>
        <w:shd w:val="clear" w:color="auto" w:fill="FFFFFF"/>
        <w:rPr>
          <w:color w:val="000000"/>
          <w:sz w:val="21"/>
          <w:szCs w:val="21"/>
        </w:rPr>
      </w:pPr>
    </w:p>
    <w:p w14:paraId="2D2A32B0" w14:textId="77777777" w:rsidR="008C3F37" w:rsidRDefault="008C3F37" w:rsidP="008C3F37">
      <w:pPr>
        <w:pStyle w:val="HTMLPreformatted"/>
        <w:shd w:val="clear" w:color="auto" w:fill="FFFFFF"/>
        <w:rPr>
          <w:color w:val="000000"/>
          <w:sz w:val="21"/>
          <w:szCs w:val="21"/>
        </w:rPr>
      </w:pPr>
    </w:p>
    <w:p w14:paraId="46E74FEC"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document.getElementById</w:t>
      </w:r>
      <w:proofErr w:type="gramEnd"/>
      <w:r>
        <w:rPr>
          <w:color w:val="000000"/>
          <w:sz w:val="21"/>
          <w:szCs w:val="21"/>
        </w:rPr>
        <w:t>("d1").innerHTML=d1.getHours()+":"+d1.getMinutes()+":"+d1.getSeconds();</w:t>
      </w:r>
    </w:p>
    <w:p w14:paraId="32F1DD3D" w14:textId="77777777" w:rsidR="008C3F37" w:rsidRDefault="008C3F37" w:rsidP="008C3F37">
      <w:pPr>
        <w:pStyle w:val="HTMLPreformatted"/>
        <w:shd w:val="clear" w:color="auto" w:fill="FFFFFF"/>
        <w:rPr>
          <w:color w:val="000000"/>
          <w:sz w:val="21"/>
          <w:szCs w:val="21"/>
        </w:rPr>
      </w:pPr>
    </w:p>
    <w:p w14:paraId="03C13219" w14:textId="77777777" w:rsidR="008C3F37" w:rsidRDefault="008C3F37" w:rsidP="008C3F37">
      <w:pPr>
        <w:pStyle w:val="HTMLPreformatted"/>
        <w:shd w:val="clear" w:color="auto" w:fill="FFFFFF"/>
        <w:rPr>
          <w:color w:val="000000"/>
          <w:sz w:val="21"/>
          <w:szCs w:val="21"/>
        </w:rPr>
      </w:pPr>
    </w:p>
    <w:p w14:paraId="25ABA0C1" w14:textId="77777777" w:rsidR="008C3F37" w:rsidRDefault="008C3F37" w:rsidP="008C3F37">
      <w:pPr>
        <w:pStyle w:val="HTMLPreformatted"/>
        <w:shd w:val="clear" w:color="auto" w:fill="FFFFFF"/>
        <w:rPr>
          <w:color w:val="000000"/>
          <w:sz w:val="21"/>
          <w:szCs w:val="21"/>
        </w:rPr>
      </w:pPr>
    </w:p>
    <w:p w14:paraId="4442E461" w14:textId="77777777" w:rsidR="008C3F37" w:rsidRDefault="008C3F37" w:rsidP="008C3F37">
      <w:pPr>
        <w:pStyle w:val="HTMLPreformatted"/>
        <w:shd w:val="clear" w:color="auto" w:fill="FFFFFF"/>
        <w:rPr>
          <w:color w:val="000000"/>
          <w:sz w:val="21"/>
          <w:szCs w:val="21"/>
        </w:rPr>
      </w:pPr>
      <w:r>
        <w:rPr>
          <w:color w:val="000000"/>
          <w:sz w:val="21"/>
          <w:szCs w:val="21"/>
        </w:rPr>
        <w:t xml:space="preserve">                    }, 1000);</w:t>
      </w:r>
    </w:p>
    <w:p w14:paraId="55403607" w14:textId="77777777" w:rsidR="008C3F37" w:rsidRDefault="008C3F37" w:rsidP="008C3F37">
      <w:pPr>
        <w:pStyle w:val="HTMLPreformatted"/>
        <w:shd w:val="clear" w:color="auto" w:fill="FFFFFF"/>
        <w:rPr>
          <w:color w:val="000000"/>
          <w:sz w:val="21"/>
          <w:szCs w:val="21"/>
        </w:rPr>
      </w:pPr>
    </w:p>
    <w:p w14:paraId="1B658DC0"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21FBC51C"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change(</w:t>
      </w:r>
      <w:proofErr w:type="gramEnd"/>
      <w:r>
        <w:rPr>
          <w:color w:val="000000"/>
          <w:sz w:val="21"/>
          <w:szCs w:val="21"/>
        </w:rPr>
        <w:t>);</w:t>
      </w:r>
    </w:p>
    <w:p w14:paraId="52C58C27" w14:textId="77777777" w:rsidR="008C3F37" w:rsidRDefault="008C3F37" w:rsidP="008C3F37">
      <w:pPr>
        <w:pStyle w:val="HTMLPreformatted"/>
        <w:shd w:val="clear" w:color="auto" w:fill="FFFFFF"/>
        <w:rPr>
          <w:color w:val="000000"/>
          <w:sz w:val="21"/>
          <w:szCs w:val="21"/>
        </w:rPr>
      </w:pPr>
    </w:p>
    <w:p w14:paraId="7F9E8ADB" w14:textId="77777777" w:rsidR="008C3F37" w:rsidRDefault="008C3F37" w:rsidP="008C3F37">
      <w:pPr>
        <w:pStyle w:val="HTMLPreformatted"/>
        <w:shd w:val="clear" w:color="auto" w:fill="FFFFFF"/>
        <w:rPr>
          <w:color w:val="000000"/>
          <w:sz w:val="21"/>
          <w:szCs w:val="21"/>
        </w:rPr>
      </w:pPr>
    </w:p>
    <w:p w14:paraId="0041F9D6"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7E1A2708"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
    <w:p w14:paraId="4C586920"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76C5C537" w14:textId="77777777" w:rsidR="008C3F37" w:rsidRDefault="008C3F37" w:rsidP="008C3F37">
      <w:pPr>
        <w:pStyle w:val="HTMLPreformatted"/>
        <w:shd w:val="clear" w:color="auto" w:fill="FFFFFF"/>
        <w:rPr>
          <w:color w:val="000000"/>
          <w:sz w:val="21"/>
          <w:szCs w:val="21"/>
        </w:rPr>
      </w:pPr>
      <w:r>
        <w:rPr>
          <w:color w:val="000000"/>
          <w:sz w:val="21"/>
          <w:szCs w:val="21"/>
        </w:rPr>
        <w:t>&lt;/html&gt;</w:t>
      </w:r>
    </w:p>
    <w:p w14:paraId="37B6F765" w14:textId="3B6E39BB" w:rsidR="008C3F37" w:rsidRDefault="008C3F37" w:rsidP="008C3F37"/>
    <w:p w14:paraId="0EA99706" w14:textId="15325706" w:rsidR="008C3F37" w:rsidRDefault="008C3F37" w:rsidP="008C3F37">
      <w:r>
        <w:t>Example4:</w:t>
      </w:r>
    </w:p>
    <w:p w14:paraId="00B49E38" w14:textId="77777777" w:rsidR="008C3F37" w:rsidRDefault="008C3F37" w:rsidP="008C3F37">
      <w:pPr>
        <w:pStyle w:val="HTMLPreformatted"/>
        <w:shd w:val="clear" w:color="auto" w:fill="FFFFFF"/>
        <w:rPr>
          <w:color w:val="000000"/>
          <w:sz w:val="21"/>
          <w:szCs w:val="21"/>
        </w:rPr>
      </w:pPr>
      <w:r>
        <w:rPr>
          <w:color w:val="000000"/>
          <w:sz w:val="21"/>
          <w:szCs w:val="21"/>
        </w:rPr>
        <w:t>&lt;!DOCTYPE html&gt;</w:t>
      </w:r>
    </w:p>
    <w:p w14:paraId="2C267E0C" w14:textId="77777777" w:rsidR="008C3F37" w:rsidRDefault="008C3F37" w:rsidP="008C3F37">
      <w:pPr>
        <w:pStyle w:val="HTMLPreformatted"/>
        <w:shd w:val="clear" w:color="auto" w:fill="FFFFFF"/>
        <w:rPr>
          <w:color w:val="000000"/>
          <w:sz w:val="21"/>
          <w:szCs w:val="21"/>
        </w:rPr>
      </w:pPr>
      <w:r>
        <w:rPr>
          <w:color w:val="000000"/>
          <w:sz w:val="21"/>
          <w:szCs w:val="21"/>
        </w:rPr>
        <w:t>&lt;html lang="</w:t>
      </w:r>
      <w:proofErr w:type="spellStart"/>
      <w:r>
        <w:rPr>
          <w:color w:val="000000"/>
          <w:sz w:val="21"/>
          <w:szCs w:val="21"/>
        </w:rPr>
        <w:t>en</w:t>
      </w:r>
      <w:proofErr w:type="spellEnd"/>
      <w:r>
        <w:rPr>
          <w:color w:val="000000"/>
          <w:sz w:val="21"/>
          <w:szCs w:val="21"/>
        </w:rPr>
        <w:t>"&gt;</w:t>
      </w:r>
    </w:p>
    <w:p w14:paraId="5BBE5293"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2F72A9EE"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charset="UTF-8"&gt;</w:t>
      </w:r>
    </w:p>
    <w:p w14:paraId="5CEDED6B"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http-</w:t>
      </w:r>
      <w:proofErr w:type="spellStart"/>
      <w:r>
        <w:rPr>
          <w:color w:val="000000"/>
          <w:sz w:val="21"/>
          <w:szCs w:val="21"/>
        </w:rPr>
        <w:t>equiv</w:t>
      </w:r>
      <w:proofErr w:type="spellEnd"/>
      <w:r>
        <w:rPr>
          <w:color w:val="000000"/>
          <w:sz w:val="21"/>
          <w:szCs w:val="21"/>
        </w:rPr>
        <w:t>="X-UA-Compatible" content="IE=edge"&gt;</w:t>
      </w:r>
    </w:p>
    <w:p w14:paraId="2EBA1988" w14:textId="77777777" w:rsidR="008C3F37" w:rsidRDefault="008C3F37" w:rsidP="008C3F37">
      <w:pPr>
        <w:pStyle w:val="HTMLPreformatted"/>
        <w:shd w:val="clear" w:color="auto" w:fill="FFFFFF"/>
        <w:rPr>
          <w:color w:val="000000"/>
          <w:sz w:val="21"/>
          <w:szCs w:val="21"/>
        </w:rPr>
      </w:pPr>
      <w:r>
        <w:rPr>
          <w:color w:val="000000"/>
          <w:sz w:val="21"/>
          <w:szCs w:val="21"/>
        </w:rPr>
        <w:t xml:space="preserve">    &lt;meta name="viewport" content="width=device-width, initial-scale=1.0"&gt;</w:t>
      </w:r>
    </w:p>
    <w:p w14:paraId="34725352" w14:textId="77777777" w:rsidR="008C3F37" w:rsidRDefault="008C3F37" w:rsidP="008C3F37">
      <w:pPr>
        <w:pStyle w:val="HTMLPreformatted"/>
        <w:shd w:val="clear" w:color="auto" w:fill="FFFFFF"/>
        <w:rPr>
          <w:color w:val="000000"/>
          <w:sz w:val="21"/>
          <w:szCs w:val="21"/>
        </w:rPr>
      </w:pPr>
      <w:r>
        <w:rPr>
          <w:color w:val="000000"/>
          <w:sz w:val="21"/>
          <w:szCs w:val="21"/>
        </w:rPr>
        <w:t xml:space="preserve">    &lt;title&gt;Document&lt;/title&gt;</w:t>
      </w:r>
    </w:p>
    <w:p w14:paraId="20F32D42" w14:textId="77777777" w:rsidR="008C3F37" w:rsidRDefault="008C3F37" w:rsidP="008C3F37">
      <w:pPr>
        <w:pStyle w:val="HTMLPreformatted"/>
        <w:shd w:val="clear" w:color="auto" w:fill="FFFFFF"/>
        <w:rPr>
          <w:color w:val="000000"/>
          <w:sz w:val="21"/>
          <w:szCs w:val="21"/>
        </w:rPr>
      </w:pPr>
      <w:r>
        <w:rPr>
          <w:color w:val="000000"/>
          <w:sz w:val="21"/>
          <w:szCs w:val="21"/>
        </w:rPr>
        <w:t>&lt;/head&gt;</w:t>
      </w:r>
    </w:p>
    <w:p w14:paraId="2C1C06DB"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4A3FDD25" w14:textId="77777777" w:rsidR="008C3F37" w:rsidRDefault="008C3F37" w:rsidP="008C3F37">
      <w:pPr>
        <w:pStyle w:val="HTMLPreformatted"/>
        <w:shd w:val="clear" w:color="auto" w:fill="FFFFFF"/>
        <w:rPr>
          <w:color w:val="000000"/>
          <w:sz w:val="21"/>
          <w:szCs w:val="21"/>
        </w:rPr>
      </w:pPr>
      <w:r>
        <w:rPr>
          <w:color w:val="000000"/>
          <w:sz w:val="21"/>
          <w:szCs w:val="21"/>
        </w:rPr>
        <w:t xml:space="preserve">    &lt;h2 id="d1"&gt;&lt;/h2&gt;</w:t>
      </w:r>
    </w:p>
    <w:p w14:paraId="0F13A943"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00513A7F" w14:textId="77777777" w:rsidR="008C3F37" w:rsidRDefault="008C3F37" w:rsidP="008C3F37">
      <w:pPr>
        <w:pStyle w:val="HTMLPreformatted"/>
        <w:shd w:val="clear" w:color="auto" w:fill="FFFFFF"/>
        <w:rPr>
          <w:color w:val="000000"/>
          <w:sz w:val="21"/>
          <w:szCs w:val="21"/>
        </w:rPr>
      </w:pPr>
    </w:p>
    <w:p w14:paraId="473DD4BB"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setInterval</w:t>
      </w:r>
      <w:proofErr w:type="spellEnd"/>
      <w:r>
        <w:rPr>
          <w:color w:val="000000"/>
          <w:sz w:val="21"/>
          <w:szCs w:val="21"/>
        </w:rPr>
        <w:t>(</w:t>
      </w:r>
      <w:proofErr w:type="gramEnd"/>
      <w:r>
        <w:rPr>
          <w:color w:val="000000"/>
          <w:sz w:val="21"/>
          <w:szCs w:val="21"/>
        </w:rPr>
        <w:t>()=&gt;{</w:t>
      </w:r>
    </w:p>
    <w:p w14:paraId="2A16E56D" w14:textId="77777777" w:rsidR="008C3F37" w:rsidRDefault="008C3F37" w:rsidP="008C3F37">
      <w:pPr>
        <w:pStyle w:val="HTMLPreformatted"/>
        <w:shd w:val="clear" w:color="auto" w:fill="FFFFFF"/>
        <w:rPr>
          <w:color w:val="000000"/>
          <w:sz w:val="21"/>
          <w:szCs w:val="21"/>
        </w:rPr>
      </w:pPr>
      <w:r>
        <w:rPr>
          <w:color w:val="000000"/>
          <w:sz w:val="21"/>
          <w:szCs w:val="21"/>
        </w:rPr>
        <w:t xml:space="preserve">                                           var d1=new </w:t>
      </w:r>
      <w:proofErr w:type="gramStart"/>
      <w:r>
        <w:rPr>
          <w:color w:val="000000"/>
          <w:sz w:val="21"/>
          <w:szCs w:val="21"/>
        </w:rPr>
        <w:t>Date(</w:t>
      </w:r>
      <w:proofErr w:type="gramEnd"/>
      <w:r>
        <w:rPr>
          <w:color w:val="000000"/>
          <w:sz w:val="21"/>
          <w:szCs w:val="21"/>
        </w:rPr>
        <w:t>);</w:t>
      </w:r>
    </w:p>
    <w:p w14:paraId="4B6C4024" w14:textId="77777777" w:rsidR="008C3F37" w:rsidRDefault="008C3F37" w:rsidP="008C3F37">
      <w:pPr>
        <w:pStyle w:val="HTMLPreformatted"/>
        <w:shd w:val="clear" w:color="auto" w:fill="FFFFFF"/>
        <w:rPr>
          <w:color w:val="000000"/>
          <w:sz w:val="21"/>
          <w:szCs w:val="21"/>
        </w:rPr>
      </w:pPr>
    </w:p>
    <w:p w14:paraId="12E5921A" w14:textId="77777777" w:rsidR="008C3F37" w:rsidRDefault="008C3F37" w:rsidP="008C3F37">
      <w:pPr>
        <w:pStyle w:val="HTMLPreformatted"/>
        <w:shd w:val="clear" w:color="auto" w:fill="FFFFFF"/>
        <w:rPr>
          <w:color w:val="000000"/>
          <w:sz w:val="21"/>
          <w:szCs w:val="21"/>
        </w:rPr>
      </w:pPr>
    </w:p>
    <w:p w14:paraId="0C22ADF0" w14:textId="77777777" w:rsidR="008C3F37" w:rsidRDefault="008C3F37" w:rsidP="008C3F37">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document.getElementById</w:t>
      </w:r>
      <w:proofErr w:type="gramEnd"/>
      <w:r>
        <w:rPr>
          <w:color w:val="000000"/>
          <w:sz w:val="21"/>
          <w:szCs w:val="21"/>
        </w:rPr>
        <w:t>("d1").innerHTML=d1.getHours()+":"+d1.getMinutes()+":"+d1.getSeconds();</w:t>
      </w:r>
    </w:p>
    <w:p w14:paraId="29779666" w14:textId="77777777" w:rsidR="008C3F37" w:rsidRDefault="008C3F37" w:rsidP="008C3F37">
      <w:pPr>
        <w:pStyle w:val="HTMLPreformatted"/>
        <w:shd w:val="clear" w:color="auto" w:fill="FFFFFF"/>
        <w:rPr>
          <w:color w:val="000000"/>
          <w:sz w:val="21"/>
          <w:szCs w:val="21"/>
        </w:rPr>
      </w:pPr>
    </w:p>
    <w:p w14:paraId="6BD18219" w14:textId="77777777" w:rsidR="008C3F37" w:rsidRDefault="008C3F37" w:rsidP="008C3F37">
      <w:pPr>
        <w:pStyle w:val="HTMLPreformatted"/>
        <w:shd w:val="clear" w:color="auto" w:fill="FFFFFF"/>
        <w:rPr>
          <w:color w:val="000000"/>
          <w:sz w:val="21"/>
          <w:szCs w:val="21"/>
        </w:rPr>
      </w:pPr>
    </w:p>
    <w:p w14:paraId="5F78D804" w14:textId="77777777" w:rsidR="008C3F37" w:rsidRDefault="008C3F37" w:rsidP="008C3F37">
      <w:pPr>
        <w:pStyle w:val="HTMLPreformatted"/>
        <w:shd w:val="clear" w:color="auto" w:fill="FFFFFF"/>
        <w:rPr>
          <w:color w:val="000000"/>
          <w:sz w:val="21"/>
          <w:szCs w:val="21"/>
        </w:rPr>
      </w:pPr>
    </w:p>
    <w:p w14:paraId="3A03F0B0" w14:textId="77777777" w:rsidR="008C3F37" w:rsidRDefault="008C3F37" w:rsidP="008C3F37">
      <w:pPr>
        <w:pStyle w:val="HTMLPreformatted"/>
        <w:shd w:val="clear" w:color="auto" w:fill="FFFFFF"/>
        <w:rPr>
          <w:color w:val="000000"/>
          <w:sz w:val="21"/>
          <w:szCs w:val="21"/>
        </w:rPr>
      </w:pPr>
    </w:p>
    <w:p w14:paraId="4435649B" w14:textId="77777777" w:rsidR="008C3F37" w:rsidRDefault="008C3F37" w:rsidP="008C3F37">
      <w:pPr>
        <w:pStyle w:val="HTMLPreformatted"/>
        <w:shd w:val="clear" w:color="auto" w:fill="FFFFFF"/>
        <w:rPr>
          <w:color w:val="000000"/>
          <w:sz w:val="21"/>
          <w:szCs w:val="21"/>
        </w:rPr>
      </w:pPr>
      <w:r>
        <w:rPr>
          <w:color w:val="000000"/>
          <w:sz w:val="21"/>
          <w:szCs w:val="21"/>
        </w:rPr>
        <w:t xml:space="preserve">                             },1000);</w:t>
      </w:r>
    </w:p>
    <w:p w14:paraId="4F6171E3" w14:textId="77777777" w:rsidR="008C3F37" w:rsidRDefault="008C3F37" w:rsidP="008C3F37">
      <w:pPr>
        <w:pStyle w:val="HTMLPreformatted"/>
        <w:shd w:val="clear" w:color="auto" w:fill="FFFFFF"/>
        <w:rPr>
          <w:color w:val="000000"/>
          <w:sz w:val="21"/>
          <w:szCs w:val="21"/>
        </w:rPr>
      </w:pPr>
    </w:p>
    <w:p w14:paraId="685AFAA9" w14:textId="77777777" w:rsidR="008C3F37" w:rsidRDefault="008C3F37" w:rsidP="008C3F37">
      <w:pPr>
        <w:pStyle w:val="HTMLPreformatted"/>
        <w:shd w:val="clear" w:color="auto" w:fill="FFFFFF"/>
        <w:rPr>
          <w:color w:val="000000"/>
          <w:sz w:val="21"/>
          <w:szCs w:val="21"/>
        </w:rPr>
      </w:pPr>
    </w:p>
    <w:p w14:paraId="054F2680" w14:textId="77777777" w:rsidR="008C3F37" w:rsidRDefault="008C3F37" w:rsidP="008C3F37">
      <w:pPr>
        <w:pStyle w:val="HTMLPreformatted"/>
        <w:shd w:val="clear" w:color="auto" w:fill="FFFFFF"/>
        <w:rPr>
          <w:color w:val="000000"/>
          <w:sz w:val="21"/>
          <w:szCs w:val="21"/>
        </w:rPr>
      </w:pPr>
    </w:p>
    <w:p w14:paraId="4884AEB4" w14:textId="77777777" w:rsidR="008C3F37" w:rsidRDefault="008C3F37" w:rsidP="008C3F37">
      <w:pPr>
        <w:pStyle w:val="HTMLPreformatted"/>
        <w:shd w:val="clear" w:color="auto" w:fill="FFFFFF"/>
        <w:rPr>
          <w:color w:val="000000"/>
          <w:sz w:val="21"/>
          <w:szCs w:val="21"/>
        </w:rPr>
      </w:pPr>
    </w:p>
    <w:p w14:paraId="252EFDB1" w14:textId="77777777" w:rsidR="008C3F37" w:rsidRDefault="008C3F37" w:rsidP="008C3F37">
      <w:pPr>
        <w:pStyle w:val="HTMLPreformatted"/>
        <w:shd w:val="clear" w:color="auto" w:fill="FFFFFF"/>
        <w:rPr>
          <w:color w:val="000000"/>
          <w:sz w:val="21"/>
          <w:szCs w:val="21"/>
        </w:rPr>
      </w:pPr>
    </w:p>
    <w:p w14:paraId="16C74206" w14:textId="77777777" w:rsidR="008C3F37" w:rsidRDefault="008C3F37" w:rsidP="008C3F37">
      <w:pPr>
        <w:pStyle w:val="HTMLPreformatted"/>
        <w:shd w:val="clear" w:color="auto" w:fill="FFFFFF"/>
        <w:rPr>
          <w:color w:val="000000"/>
          <w:sz w:val="21"/>
          <w:szCs w:val="21"/>
        </w:rPr>
      </w:pPr>
      <w:r>
        <w:rPr>
          <w:color w:val="000000"/>
          <w:sz w:val="21"/>
          <w:szCs w:val="21"/>
        </w:rPr>
        <w:t xml:space="preserve">                   &lt;/script&gt;</w:t>
      </w:r>
    </w:p>
    <w:p w14:paraId="753CA808" w14:textId="77777777" w:rsidR="008C3F37" w:rsidRDefault="008C3F37" w:rsidP="008C3F37">
      <w:pPr>
        <w:pStyle w:val="HTMLPreformatted"/>
        <w:shd w:val="clear" w:color="auto" w:fill="FFFFFF"/>
        <w:rPr>
          <w:color w:val="000000"/>
          <w:sz w:val="21"/>
          <w:szCs w:val="21"/>
        </w:rPr>
      </w:pPr>
    </w:p>
    <w:p w14:paraId="33074287" w14:textId="77777777" w:rsidR="008C3F37" w:rsidRDefault="008C3F37" w:rsidP="008C3F37">
      <w:pPr>
        <w:pStyle w:val="HTMLPreformatted"/>
        <w:shd w:val="clear" w:color="auto" w:fill="FFFFFF"/>
        <w:rPr>
          <w:color w:val="000000"/>
          <w:sz w:val="21"/>
          <w:szCs w:val="21"/>
        </w:rPr>
      </w:pPr>
    </w:p>
    <w:p w14:paraId="38900631" w14:textId="77777777" w:rsidR="008C3F37" w:rsidRDefault="008C3F37" w:rsidP="008C3F37">
      <w:pPr>
        <w:pStyle w:val="HTMLPreformatted"/>
        <w:shd w:val="clear" w:color="auto" w:fill="FFFFFF"/>
        <w:rPr>
          <w:color w:val="000000"/>
          <w:sz w:val="21"/>
          <w:szCs w:val="21"/>
        </w:rPr>
      </w:pPr>
    </w:p>
    <w:p w14:paraId="084A54C7" w14:textId="77777777" w:rsidR="008C3F37" w:rsidRDefault="008C3F37" w:rsidP="008C3F37">
      <w:pPr>
        <w:pStyle w:val="HTMLPreformatted"/>
        <w:shd w:val="clear" w:color="auto" w:fill="FFFFFF"/>
        <w:rPr>
          <w:color w:val="000000"/>
          <w:sz w:val="21"/>
          <w:szCs w:val="21"/>
        </w:rPr>
      </w:pPr>
    </w:p>
    <w:p w14:paraId="26A31B01" w14:textId="77777777" w:rsidR="008C3F37" w:rsidRDefault="008C3F37" w:rsidP="008C3F37">
      <w:pPr>
        <w:pStyle w:val="HTMLPreformatted"/>
        <w:shd w:val="clear" w:color="auto" w:fill="FFFFFF"/>
        <w:rPr>
          <w:color w:val="000000"/>
          <w:sz w:val="21"/>
          <w:szCs w:val="21"/>
        </w:rPr>
      </w:pPr>
      <w:r>
        <w:rPr>
          <w:color w:val="000000"/>
          <w:sz w:val="21"/>
          <w:szCs w:val="21"/>
        </w:rPr>
        <w:t>&lt;/body&gt;</w:t>
      </w:r>
    </w:p>
    <w:p w14:paraId="5A4FBE7E" w14:textId="77777777" w:rsidR="008C3F37" w:rsidRDefault="008C3F37" w:rsidP="008C3F37">
      <w:pPr>
        <w:pStyle w:val="HTMLPreformatted"/>
        <w:shd w:val="clear" w:color="auto" w:fill="FFFFFF"/>
        <w:rPr>
          <w:color w:val="000000"/>
          <w:sz w:val="21"/>
          <w:szCs w:val="21"/>
        </w:rPr>
      </w:pPr>
      <w:r>
        <w:rPr>
          <w:color w:val="000000"/>
          <w:sz w:val="21"/>
          <w:szCs w:val="21"/>
        </w:rPr>
        <w:t>&lt;/html&gt;</w:t>
      </w:r>
    </w:p>
    <w:p w14:paraId="47414703" w14:textId="4BFF0A66" w:rsidR="008C3F37" w:rsidRDefault="008C3F37" w:rsidP="008C3F37">
      <w:pPr>
        <w:pBdr>
          <w:bottom w:val="double" w:sz="6" w:space="1" w:color="auto"/>
        </w:pBdr>
      </w:pPr>
    </w:p>
    <w:p w14:paraId="1824F3CC" w14:textId="77777777" w:rsidR="008C3F37" w:rsidRPr="008C3F37" w:rsidRDefault="008C3F37" w:rsidP="008C3F37">
      <w:pPr>
        <w:shd w:val="clear" w:color="auto" w:fill="F9FAFC"/>
        <w:spacing w:after="300" w:line="810" w:lineRule="atLeast"/>
        <w:outlineLvl w:val="0"/>
        <w:rPr>
          <w:rFonts w:ascii="Arial" w:eastAsia="Times New Roman" w:hAnsi="Arial" w:cs="Arial"/>
          <w:b/>
          <w:bCs/>
          <w:color w:val="25265E"/>
          <w:kern w:val="36"/>
          <w:sz w:val="54"/>
          <w:szCs w:val="54"/>
        </w:rPr>
      </w:pPr>
      <w:r w:rsidRPr="008C3F37">
        <w:rPr>
          <w:rFonts w:ascii="Arial" w:eastAsia="Times New Roman" w:hAnsi="Arial" w:cs="Arial"/>
          <w:b/>
          <w:bCs/>
          <w:color w:val="25265E"/>
          <w:kern w:val="36"/>
          <w:sz w:val="54"/>
          <w:szCs w:val="54"/>
        </w:rPr>
        <w:t>JavaScript Promise and Promise Chaining</w:t>
      </w:r>
    </w:p>
    <w:p w14:paraId="5CA9A5C2" w14:textId="77777777" w:rsidR="008C3F37" w:rsidRPr="008C3F37" w:rsidRDefault="008C3F37" w:rsidP="008C3F37">
      <w:pPr>
        <w:shd w:val="clear" w:color="auto" w:fill="F9FAFC"/>
        <w:spacing w:after="240" w:line="450" w:lineRule="atLeast"/>
        <w:rPr>
          <w:rFonts w:ascii="Arial" w:eastAsia="Times New Roman" w:hAnsi="Arial" w:cs="Arial"/>
          <w:sz w:val="27"/>
          <w:szCs w:val="27"/>
        </w:rPr>
      </w:pPr>
      <w:r w:rsidRPr="008C3F37">
        <w:rPr>
          <w:rFonts w:ascii="Arial" w:eastAsia="Times New Roman" w:hAnsi="Arial" w:cs="Arial"/>
          <w:sz w:val="27"/>
          <w:szCs w:val="27"/>
        </w:rPr>
        <w:t>In this tutorial, you will learn about JavaScript promises and promise chaining with the help of examples.</w:t>
      </w:r>
    </w:p>
    <w:p w14:paraId="7348FCB5"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JavaScript, a promise is a good way to handle </w:t>
      </w:r>
      <w:r w:rsidRPr="008C3F37">
        <w:rPr>
          <w:rFonts w:ascii="Arial" w:eastAsia="Times New Roman" w:hAnsi="Arial" w:cs="Arial"/>
          <w:b/>
          <w:bCs/>
          <w:color w:val="25265E"/>
          <w:sz w:val="27"/>
          <w:szCs w:val="27"/>
        </w:rPr>
        <w:t>asynchronous</w:t>
      </w:r>
      <w:r w:rsidRPr="008C3F37">
        <w:rPr>
          <w:rFonts w:ascii="Arial" w:eastAsia="Times New Roman" w:hAnsi="Arial" w:cs="Arial"/>
          <w:color w:val="25265E"/>
          <w:sz w:val="27"/>
          <w:szCs w:val="27"/>
        </w:rPr>
        <w:t> operations. It is used to find out if the asynchronous operation is successfully completed or not.</w:t>
      </w:r>
    </w:p>
    <w:p w14:paraId="5213A7E9"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A promise may have one of three states.</w:t>
      </w:r>
    </w:p>
    <w:p w14:paraId="571D6EBC" w14:textId="77777777" w:rsidR="008C3F37" w:rsidRPr="008C3F37" w:rsidRDefault="008C3F37" w:rsidP="008C3F37">
      <w:pPr>
        <w:numPr>
          <w:ilvl w:val="0"/>
          <w:numId w:val="1"/>
        </w:numPr>
        <w:shd w:val="clear" w:color="auto" w:fill="F9FAFC"/>
        <w:spacing w:after="18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Pending</w:t>
      </w:r>
    </w:p>
    <w:p w14:paraId="1F2DFB04" w14:textId="77777777" w:rsidR="008C3F37" w:rsidRPr="008C3F37" w:rsidRDefault="008C3F37" w:rsidP="008C3F37">
      <w:pPr>
        <w:numPr>
          <w:ilvl w:val="0"/>
          <w:numId w:val="1"/>
        </w:numPr>
        <w:shd w:val="clear" w:color="auto" w:fill="F9FAFC"/>
        <w:spacing w:after="18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Fulfilled</w:t>
      </w:r>
    </w:p>
    <w:p w14:paraId="42037E54" w14:textId="77777777" w:rsidR="008C3F37" w:rsidRPr="008C3F37" w:rsidRDefault="008C3F37" w:rsidP="008C3F37">
      <w:pPr>
        <w:numPr>
          <w:ilvl w:val="0"/>
          <w:numId w:val="1"/>
        </w:numPr>
        <w:shd w:val="clear" w:color="auto" w:fill="F9FAFC"/>
        <w:spacing w:after="18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Rejected</w:t>
      </w:r>
    </w:p>
    <w:p w14:paraId="1B1226FF"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lastRenderedPageBreak/>
        <w:t>A promise starts in a pending state. That means the process is not complete. If the operation is successful, the process ends in a fulfilled state. And, if an error occurs, the process ends in a rejected state.</w:t>
      </w:r>
    </w:p>
    <w:p w14:paraId="226ECD3F"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For example, when you request data from the server by using a promise, it will be in a pending state. When the data arrives successfully, it will be in a fulfilled state. If an error occurs, then it will be in a rejected state.</w:t>
      </w:r>
    </w:p>
    <w:p w14:paraId="0FC49DBE"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4D120F9C">
          <v:rect id="_x0000_i1027" style="width:0;height:0" o:hralign="center" o:hrstd="t" o:hr="t" fillcolor="#a0a0a0" stroked="f"/>
        </w:pict>
      </w:r>
    </w:p>
    <w:p w14:paraId="04E429D0" w14:textId="77777777" w:rsidR="008C3F37" w:rsidRPr="008C3F37" w:rsidRDefault="008C3F37" w:rsidP="008C3F37">
      <w:pPr>
        <w:shd w:val="clear" w:color="auto" w:fill="F9FAFC"/>
        <w:spacing w:after="180" w:line="540" w:lineRule="atLeast"/>
        <w:outlineLvl w:val="1"/>
        <w:rPr>
          <w:rFonts w:ascii="Arial" w:eastAsia="Times New Roman" w:hAnsi="Arial" w:cs="Arial"/>
          <w:b/>
          <w:bCs/>
          <w:color w:val="25265E"/>
          <w:sz w:val="36"/>
          <w:szCs w:val="36"/>
        </w:rPr>
      </w:pPr>
      <w:r w:rsidRPr="008C3F37">
        <w:rPr>
          <w:rFonts w:ascii="Arial" w:eastAsia="Times New Roman" w:hAnsi="Arial" w:cs="Arial"/>
          <w:b/>
          <w:bCs/>
          <w:color w:val="25265E"/>
          <w:sz w:val="36"/>
          <w:szCs w:val="36"/>
        </w:rPr>
        <w:t>Create a Promise</w:t>
      </w:r>
    </w:p>
    <w:p w14:paraId="4024D559"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To create a promise object, we use the </w:t>
      </w:r>
      <w:proofErr w:type="gramStart"/>
      <w:r w:rsidRPr="008C3F37">
        <w:rPr>
          <w:rFonts w:ascii="Inconsolata" w:eastAsia="Times New Roman" w:hAnsi="Inconsolata" w:cs="Courier New"/>
          <w:color w:val="25265E"/>
          <w:sz w:val="21"/>
          <w:szCs w:val="21"/>
          <w:bdr w:val="single" w:sz="6" w:space="0" w:color="D3DCE6" w:frame="1"/>
        </w:rPr>
        <w:t>Promise(</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constructor.</w:t>
      </w:r>
    </w:p>
    <w:p w14:paraId="6019876E"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let</w:t>
      </w:r>
      <w:r w:rsidRPr="008C3F37">
        <w:rPr>
          <w:rFonts w:ascii="Inconsolata" w:eastAsia="Times New Roman" w:hAnsi="Inconsolata" w:cs="Courier New"/>
          <w:color w:val="D3D3D3"/>
          <w:sz w:val="21"/>
          <w:szCs w:val="21"/>
          <w:bdr w:val="none" w:sz="0" w:space="0" w:color="auto" w:frame="1"/>
          <w:shd w:val="clear" w:color="auto" w:fill="383B40"/>
        </w:rPr>
        <w:t xml:space="preserve"> promise = </w:t>
      </w:r>
      <w:r w:rsidRPr="008C3F37">
        <w:rPr>
          <w:rFonts w:ascii="Inconsolata" w:eastAsia="Times New Roman" w:hAnsi="Inconsolata" w:cs="Courier New"/>
          <w:color w:val="C678DD"/>
          <w:sz w:val="21"/>
          <w:szCs w:val="21"/>
          <w:bdr w:val="none" w:sz="0" w:space="0" w:color="auto" w:frame="1"/>
          <w:shd w:val="clear" w:color="auto" w:fill="383B40"/>
        </w:rPr>
        <w:t>new</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Promise</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(resolve, reject){</w:t>
      </w:r>
    </w:p>
    <w:p w14:paraId="4E6D6778"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//do something</w:t>
      </w:r>
    </w:p>
    <w:p w14:paraId="56273EA2"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3D3D3"/>
          <w:sz w:val="21"/>
          <w:szCs w:val="21"/>
          <w:bdr w:val="none" w:sz="0" w:space="0" w:color="auto" w:frame="1"/>
          <w:shd w:val="clear" w:color="auto" w:fill="383B40"/>
        </w:rPr>
        <w:t>});</w:t>
      </w:r>
    </w:p>
    <w:p w14:paraId="3A9AB71A"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w:t>
      </w:r>
      <w:proofErr w:type="gramStart"/>
      <w:r w:rsidRPr="008C3F37">
        <w:rPr>
          <w:rFonts w:ascii="Inconsolata" w:eastAsia="Times New Roman" w:hAnsi="Inconsolata" w:cs="Courier New"/>
          <w:color w:val="25265E"/>
          <w:sz w:val="21"/>
          <w:szCs w:val="21"/>
          <w:bdr w:val="single" w:sz="6" w:space="0" w:color="D3DCE6" w:frame="1"/>
        </w:rPr>
        <w:t>Promise(</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constructor takes a function as an argument. The function also accepts two functions </w:t>
      </w:r>
      <w:proofErr w:type="gramStart"/>
      <w:r w:rsidRPr="008C3F37">
        <w:rPr>
          <w:rFonts w:ascii="Inconsolata" w:eastAsia="Times New Roman" w:hAnsi="Inconsolata" w:cs="Courier New"/>
          <w:color w:val="25265E"/>
          <w:sz w:val="21"/>
          <w:szCs w:val="21"/>
          <w:bdr w:val="single" w:sz="6" w:space="0" w:color="D3DCE6" w:frame="1"/>
        </w:rPr>
        <w:t>resolve(</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and </w:t>
      </w:r>
      <w:r w:rsidRPr="008C3F37">
        <w:rPr>
          <w:rFonts w:ascii="Inconsolata" w:eastAsia="Times New Roman" w:hAnsi="Inconsolata" w:cs="Courier New"/>
          <w:color w:val="25265E"/>
          <w:sz w:val="21"/>
          <w:szCs w:val="21"/>
          <w:bdr w:val="single" w:sz="6" w:space="0" w:color="D3DCE6" w:frame="1"/>
        </w:rPr>
        <w:t>reject()</w:t>
      </w:r>
      <w:r w:rsidRPr="008C3F37">
        <w:rPr>
          <w:rFonts w:ascii="Arial" w:eastAsia="Times New Roman" w:hAnsi="Arial" w:cs="Arial"/>
          <w:color w:val="25265E"/>
          <w:sz w:val="27"/>
          <w:szCs w:val="27"/>
        </w:rPr>
        <w:t>.</w:t>
      </w:r>
    </w:p>
    <w:p w14:paraId="5C6F29A6"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If the promise returns successfully, the </w:t>
      </w:r>
      <w:proofErr w:type="gramStart"/>
      <w:r w:rsidRPr="008C3F37">
        <w:rPr>
          <w:rFonts w:ascii="Inconsolata" w:eastAsia="Times New Roman" w:hAnsi="Inconsolata" w:cs="Courier New"/>
          <w:color w:val="25265E"/>
          <w:sz w:val="21"/>
          <w:szCs w:val="21"/>
          <w:bdr w:val="single" w:sz="6" w:space="0" w:color="D3DCE6" w:frame="1"/>
        </w:rPr>
        <w:t>resolve(</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 is called. And, if an error occurs, the </w:t>
      </w:r>
      <w:proofErr w:type="gramStart"/>
      <w:r w:rsidRPr="008C3F37">
        <w:rPr>
          <w:rFonts w:ascii="Inconsolata" w:eastAsia="Times New Roman" w:hAnsi="Inconsolata" w:cs="Courier New"/>
          <w:color w:val="25265E"/>
          <w:sz w:val="21"/>
          <w:szCs w:val="21"/>
          <w:bdr w:val="single" w:sz="6" w:space="0" w:color="D3DCE6" w:frame="1"/>
        </w:rPr>
        <w:t>reject(</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function is called.</w:t>
      </w:r>
    </w:p>
    <w:p w14:paraId="2F9DB0E7"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48EDC530">
          <v:rect id="_x0000_i1028" style="width:0;height:0" o:hralign="center" o:hrstd="t" o:hr="t" fillcolor="#a0a0a0" stroked="f"/>
        </w:pict>
      </w:r>
    </w:p>
    <w:p w14:paraId="4F986176"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Let's suppose that the program below is an asynchronous program. Then the program can be handled by using a promise.</w:t>
      </w:r>
    </w:p>
    <w:p w14:paraId="23DFDA04"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Example 1: Program with a Promise</w:t>
      </w:r>
    </w:p>
    <w:p w14:paraId="5DBB7F60"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const</w:t>
      </w:r>
      <w:r w:rsidRPr="008C3F37">
        <w:rPr>
          <w:rFonts w:ascii="Inconsolata" w:eastAsia="Times New Roman" w:hAnsi="Inconsolata" w:cs="Courier New"/>
          <w:color w:val="D3D3D3"/>
          <w:sz w:val="21"/>
          <w:szCs w:val="21"/>
          <w:bdr w:val="none" w:sz="0" w:space="0" w:color="auto" w:frame="1"/>
          <w:shd w:val="clear" w:color="auto" w:fill="383B40"/>
        </w:rPr>
        <w:t xml:space="preserve"> count = </w:t>
      </w:r>
      <w:r w:rsidRPr="008C3F37">
        <w:rPr>
          <w:rFonts w:ascii="Inconsolata" w:eastAsia="Times New Roman" w:hAnsi="Inconsolata" w:cs="Courier New"/>
          <w:color w:val="56B6C2"/>
          <w:sz w:val="21"/>
          <w:szCs w:val="21"/>
          <w:bdr w:val="none" w:sz="0" w:space="0" w:color="auto" w:frame="1"/>
          <w:shd w:val="clear" w:color="auto" w:fill="383B40"/>
        </w:rPr>
        <w:t>true</w:t>
      </w:r>
      <w:r w:rsidRPr="008C3F37">
        <w:rPr>
          <w:rFonts w:ascii="Inconsolata" w:eastAsia="Times New Roman" w:hAnsi="Inconsolata" w:cs="Courier New"/>
          <w:color w:val="D3D3D3"/>
          <w:sz w:val="21"/>
          <w:szCs w:val="21"/>
          <w:bdr w:val="none" w:sz="0" w:space="0" w:color="auto" w:frame="1"/>
          <w:shd w:val="clear" w:color="auto" w:fill="383B40"/>
        </w:rPr>
        <w:t>;</w:t>
      </w:r>
    </w:p>
    <w:p w14:paraId="7D12815A"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9F9671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let</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w:t>
      </w:r>
      <w:proofErr w:type="spellEnd"/>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C678DD"/>
          <w:sz w:val="21"/>
          <w:szCs w:val="21"/>
          <w:bdr w:val="none" w:sz="0" w:space="0" w:color="auto" w:frame="1"/>
          <w:shd w:val="clear" w:color="auto" w:fill="383B40"/>
        </w:rPr>
        <w:t>new</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Promise</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(resolve, reject) {</w:t>
      </w:r>
    </w:p>
    <w:p w14:paraId="7FF48789"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lastRenderedPageBreak/>
        <w:t xml:space="preserve">    </w:t>
      </w:r>
      <w:r w:rsidRPr="008C3F37">
        <w:rPr>
          <w:rFonts w:ascii="Inconsolata" w:eastAsia="Times New Roman" w:hAnsi="Inconsolata" w:cs="Courier New"/>
          <w:color w:val="C678DD"/>
          <w:sz w:val="21"/>
          <w:szCs w:val="21"/>
          <w:bdr w:val="none" w:sz="0" w:space="0" w:color="auto" w:frame="1"/>
          <w:shd w:val="clear" w:color="auto" w:fill="383B40"/>
        </w:rPr>
        <w:t>if</w:t>
      </w:r>
      <w:r w:rsidRPr="008C3F37">
        <w:rPr>
          <w:rFonts w:ascii="Inconsolata" w:eastAsia="Times New Roman" w:hAnsi="Inconsolata" w:cs="Courier New"/>
          <w:color w:val="D3D3D3"/>
          <w:sz w:val="21"/>
          <w:szCs w:val="21"/>
          <w:bdr w:val="none" w:sz="0" w:space="0" w:color="auto" w:frame="1"/>
          <w:shd w:val="clear" w:color="auto" w:fill="383B40"/>
        </w:rPr>
        <w:t xml:space="preserve"> (count) {</w:t>
      </w:r>
    </w:p>
    <w:p w14:paraId="63009D1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resolve(</w:t>
      </w:r>
      <w:proofErr w:type="gramEnd"/>
      <w:r w:rsidRPr="008C3F37">
        <w:rPr>
          <w:rFonts w:ascii="Inconsolata" w:eastAsia="Times New Roman" w:hAnsi="Inconsolata" w:cs="Courier New"/>
          <w:color w:val="98C379"/>
          <w:sz w:val="21"/>
          <w:szCs w:val="21"/>
          <w:bdr w:val="none" w:sz="0" w:space="0" w:color="auto" w:frame="1"/>
          <w:shd w:val="clear" w:color="auto" w:fill="383B40"/>
        </w:rPr>
        <w:t>"There is a count value."</w:t>
      </w:r>
      <w:r w:rsidRPr="008C3F37">
        <w:rPr>
          <w:rFonts w:ascii="Inconsolata" w:eastAsia="Times New Roman" w:hAnsi="Inconsolata" w:cs="Courier New"/>
          <w:color w:val="D3D3D3"/>
          <w:sz w:val="21"/>
          <w:szCs w:val="21"/>
          <w:bdr w:val="none" w:sz="0" w:space="0" w:color="auto" w:frame="1"/>
          <w:shd w:val="clear" w:color="auto" w:fill="383B40"/>
        </w:rPr>
        <w:t>);</w:t>
      </w:r>
    </w:p>
    <w:p w14:paraId="29973AD2"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C678DD"/>
          <w:sz w:val="21"/>
          <w:szCs w:val="21"/>
          <w:bdr w:val="none" w:sz="0" w:space="0" w:color="auto" w:frame="1"/>
          <w:shd w:val="clear" w:color="auto" w:fill="383B40"/>
        </w:rPr>
        <w:t>else</w:t>
      </w: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29B85E5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reject(</w:t>
      </w:r>
      <w:proofErr w:type="gramEnd"/>
      <w:r w:rsidRPr="008C3F37">
        <w:rPr>
          <w:rFonts w:ascii="Inconsolata" w:eastAsia="Times New Roman" w:hAnsi="Inconsolata" w:cs="Courier New"/>
          <w:color w:val="98C379"/>
          <w:sz w:val="21"/>
          <w:szCs w:val="21"/>
          <w:bdr w:val="none" w:sz="0" w:space="0" w:color="auto" w:frame="1"/>
          <w:shd w:val="clear" w:color="auto" w:fill="383B40"/>
        </w:rPr>
        <w:t>"There is no count value"</w:t>
      </w:r>
      <w:r w:rsidRPr="008C3F37">
        <w:rPr>
          <w:rFonts w:ascii="Inconsolata" w:eastAsia="Times New Roman" w:hAnsi="Inconsolata" w:cs="Courier New"/>
          <w:color w:val="D3D3D3"/>
          <w:sz w:val="21"/>
          <w:szCs w:val="21"/>
          <w:bdr w:val="none" w:sz="0" w:space="0" w:color="auto" w:frame="1"/>
          <w:shd w:val="clear" w:color="auto" w:fill="383B40"/>
        </w:rPr>
        <w:t>);</w:t>
      </w:r>
    </w:p>
    <w:p w14:paraId="2108C19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67F8AE33"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4A3FD8A2"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E668D3B"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
    <w:p w14:paraId="0F44C3C3"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9" w:tgtFrame="_blank" w:history="1">
        <w:r w:rsidR="008C3F37" w:rsidRPr="008C3F37">
          <w:rPr>
            <w:rFonts w:ascii="Arial" w:eastAsia="Times New Roman" w:hAnsi="Arial" w:cs="Arial"/>
            <w:color w:val="FFFFFF"/>
            <w:sz w:val="21"/>
            <w:szCs w:val="21"/>
            <w:u w:val="single"/>
          </w:rPr>
          <w:t>Run Code</w:t>
        </w:r>
      </w:hyperlink>
    </w:p>
    <w:p w14:paraId="5C16D393"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Output</w:t>
      </w:r>
    </w:p>
    <w:p w14:paraId="72BF9008"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5D5D5"/>
          <w:sz w:val="21"/>
          <w:szCs w:val="21"/>
          <w:bdr w:val="none" w:sz="0" w:space="0" w:color="auto" w:frame="1"/>
        </w:rPr>
        <w:t>Promise {&lt;resolved&gt;: "There is a count value."}</w:t>
      </w:r>
    </w:p>
    <w:p w14:paraId="3A0576BF"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the above program, a </w:t>
      </w:r>
      <w:r w:rsidRPr="008C3F37">
        <w:rPr>
          <w:rFonts w:ascii="Inconsolata" w:eastAsia="Times New Roman" w:hAnsi="Inconsolata" w:cs="Courier New"/>
          <w:color w:val="25265E"/>
          <w:sz w:val="21"/>
          <w:szCs w:val="21"/>
          <w:bdr w:val="single" w:sz="6" w:space="0" w:color="D3DCE6" w:frame="1"/>
        </w:rPr>
        <w:t>Promise</w:t>
      </w:r>
      <w:r w:rsidRPr="008C3F37">
        <w:rPr>
          <w:rFonts w:ascii="Arial" w:eastAsia="Times New Roman" w:hAnsi="Arial" w:cs="Arial"/>
          <w:color w:val="25265E"/>
          <w:sz w:val="27"/>
          <w:szCs w:val="27"/>
        </w:rPr>
        <w:t> object is created that takes two functions: </w:t>
      </w:r>
      <w:proofErr w:type="gramStart"/>
      <w:r w:rsidRPr="008C3F37">
        <w:rPr>
          <w:rFonts w:ascii="Inconsolata" w:eastAsia="Times New Roman" w:hAnsi="Inconsolata" w:cs="Courier New"/>
          <w:color w:val="25265E"/>
          <w:sz w:val="21"/>
          <w:szCs w:val="21"/>
          <w:bdr w:val="single" w:sz="6" w:space="0" w:color="D3DCE6" w:frame="1"/>
        </w:rPr>
        <w:t>resolve(</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and </w:t>
      </w:r>
      <w:r w:rsidRPr="008C3F37">
        <w:rPr>
          <w:rFonts w:ascii="Inconsolata" w:eastAsia="Times New Roman" w:hAnsi="Inconsolata" w:cs="Courier New"/>
          <w:color w:val="25265E"/>
          <w:sz w:val="21"/>
          <w:szCs w:val="21"/>
          <w:bdr w:val="single" w:sz="6" w:space="0" w:color="D3DCE6" w:frame="1"/>
        </w:rPr>
        <w:t>reject()</w:t>
      </w:r>
      <w:r w:rsidRPr="008C3F37">
        <w:rPr>
          <w:rFonts w:ascii="Arial" w:eastAsia="Times New Roman" w:hAnsi="Arial" w:cs="Arial"/>
          <w:color w:val="25265E"/>
          <w:sz w:val="27"/>
          <w:szCs w:val="27"/>
        </w:rPr>
        <w:t>. </w:t>
      </w:r>
      <w:proofErr w:type="gramStart"/>
      <w:r w:rsidRPr="008C3F37">
        <w:rPr>
          <w:rFonts w:ascii="Inconsolata" w:eastAsia="Times New Roman" w:hAnsi="Inconsolata" w:cs="Courier New"/>
          <w:color w:val="25265E"/>
          <w:sz w:val="21"/>
          <w:szCs w:val="21"/>
          <w:bdr w:val="single" w:sz="6" w:space="0" w:color="D3DCE6" w:frame="1"/>
        </w:rPr>
        <w:t>resolve(</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is used if the process is successful and </w:t>
      </w:r>
      <w:r w:rsidRPr="008C3F37">
        <w:rPr>
          <w:rFonts w:ascii="Inconsolata" w:eastAsia="Times New Roman" w:hAnsi="Inconsolata" w:cs="Courier New"/>
          <w:color w:val="25265E"/>
          <w:sz w:val="21"/>
          <w:szCs w:val="21"/>
          <w:bdr w:val="single" w:sz="6" w:space="0" w:color="D3DCE6" w:frame="1"/>
        </w:rPr>
        <w:t>reject()</w:t>
      </w:r>
      <w:r w:rsidRPr="008C3F37">
        <w:rPr>
          <w:rFonts w:ascii="Arial" w:eastAsia="Times New Roman" w:hAnsi="Arial" w:cs="Arial"/>
          <w:color w:val="25265E"/>
          <w:sz w:val="27"/>
          <w:szCs w:val="27"/>
        </w:rPr>
        <w:t> is used when an error occurs in the promise.</w:t>
      </w:r>
    </w:p>
    <w:p w14:paraId="7EA95054"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promise is resolved if the value of </w:t>
      </w:r>
      <w:r w:rsidRPr="008C3F37">
        <w:rPr>
          <w:rFonts w:ascii="Inconsolata" w:eastAsia="Times New Roman" w:hAnsi="Inconsolata" w:cs="Arial"/>
          <w:color w:val="25265E"/>
          <w:sz w:val="21"/>
          <w:szCs w:val="21"/>
          <w:bdr w:val="single" w:sz="6" w:space="0" w:color="D3DCE6" w:frame="1"/>
        </w:rPr>
        <w:t>count</w:t>
      </w:r>
      <w:r w:rsidRPr="008C3F37">
        <w:rPr>
          <w:rFonts w:ascii="Arial" w:eastAsia="Times New Roman" w:hAnsi="Arial" w:cs="Arial"/>
          <w:color w:val="25265E"/>
          <w:sz w:val="27"/>
          <w:szCs w:val="27"/>
        </w:rPr>
        <w:t> is true.</w:t>
      </w:r>
    </w:p>
    <w:p w14:paraId="407BA9A4" w14:textId="73D6B0A9" w:rsidR="008C3F37" w:rsidRPr="008C3F37" w:rsidRDefault="008C3F37" w:rsidP="008C3F37">
      <w:pPr>
        <w:shd w:val="clear" w:color="auto" w:fill="F9FAFC"/>
        <w:spacing w:after="0" w:line="240" w:lineRule="auto"/>
        <w:rPr>
          <w:rFonts w:ascii="Arial" w:eastAsia="Times New Roman" w:hAnsi="Arial" w:cs="Arial"/>
          <w:color w:val="25265E"/>
          <w:sz w:val="24"/>
          <w:szCs w:val="24"/>
        </w:rPr>
      </w:pPr>
      <w:r w:rsidRPr="008C3F37">
        <w:rPr>
          <w:rFonts w:ascii="Arial" w:eastAsia="Times New Roman" w:hAnsi="Arial" w:cs="Arial"/>
          <w:noProof/>
          <w:color w:val="25265E"/>
          <w:sz w:val="24"/>
          <w:szCs w:val="24"/>
        </w:rPr>
        <w:drawing>
          <wp:inline distT="0" distB="0" distL="0" distR="0" wp14:anchorId="64B2A365" wp14:editId="37C0A069">
            <wp:extent cx="5238750" cy="2905125"/>
            <wp:effectExtent l="0" t="0" r="0" b="0"/>
            <wp:docPr id="2" name="Picture 2" descr="Working of JavaScript pro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of JavaScript promi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905125"/>
                    </a:xfrm>
                    <a:prstGeom prst="rect">
                      <a:avLst/>
                    </a:prstGeom>
                    <a:noFill/>
                    <a:ln>
                      <a:noFill/>
                    </a:ln>
                  </pic:spPr>
                </pic:pic>
              </a:graphicData>
            </a:graphic>
          </wp:inline>
        </w:drawing>
      </w:r>
      <w:r w:rsidRPr="008C3F37">
        <w:rPr>
          <w:rFonts w:ascii="Arial" w:eastAsia="Times New Roman" w:hAnsi="Arial" w:cs="Arial"/>
          <w:color w:val="25265E"/>
          <w:sz w:val="24"/>
          <w:szCs w:val="24"/>
        </w:rPr>
        <w:t>Working of JavaScript promise</w:t>
      </w:r>
    </w:p>
    <w:p w14:paraId="6327CD9F"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3433352E">
          <v:rect id="_x0000_i1029" style="width:0;height:0" o:hralign="center" o:hrstd="t" o:hr="t" fillcolor="#a0a0a0" stroked="f"/>
        </w:pict>
      </w:r>
    </w:p>
    <w:p w14:paraId="09082CD3" w14:textId="77777777" w:rsidR="008C3F37" w:rsidRPr="008C3F37" w:rsidRDefault="008C3F37" w:rsidP="008C3F37">
      <w:pPr>
        <w:shd w:val="clear" w:color="auto" w:fill="F9FAFC"/>
        <w:spacing w:after="180" w:line="540" w:lineRule="atLeast"/>
        <w:outlineLvl w:val="1"/>
        <w:rPr>
          <w:rFonts w:ascii="Arial" w:eastAsia="Times New Roman" w:hAnsi="Arial" w:cs="Arial"/>
          <w:b/>
          <w:bCs/>
          <w:color w:val="25265E"/>
          <w:sz w:val="36"/>
          <w:szCs w:val="36"/>
        </w:rPr>
      </w:pPr>
      <w:r w:rsidRPr="008C3F37">
        <w:rPr>
          <w:rFonts w:ascii="Arial" w:eastAsia="Times New Roman" w:hAnsi="Arial" w:cs="Arial"/>
          <w:b/>
          <w:bCs/>
          <w:color w:val="25265E"/>
          <w:sz w:val="36"/>
          <w:szCs w:val="36"/>
        </w:rPr>
        <w:t>JavaScript Promise Chaining</w:t>
      </w:r>
    </w:p>
    <w:p w14:paraId="19AC48E3"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lastRenderedPageBreak/>
        <w:t>Promises are useful when you have to handle more than one asynchronous task, one after another. For that, we use promise chaining.</w:t>
      </w:r>
    </w:p>
    <w:p w14:paraId="0174E2B8"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You can perform an operation after a promise is resolved using methods </w:t>
      </w:r>
      <w:proofErr w:type="gramStart"/>
      <w:r w:rsidRPr="008C3F37">
        <w:rPr>
          <w:rFonts w:ascii="Inconsolata" w:eastAsia="Times New Roman" w:hAnsi="Inconsolata" w:cs="Courier New"/>
          <w:color w:val="25265E"/>
          <w:sz w:val="21"/>
          <w:szCs w:val="21"/>
          <w:bdr w:val="single" w:sz="6" w:space="0" w:color="D3DCE6" w:frame="1"/>
        </w:rPr>
        <w:t>then(</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w:t>
      </w:r>
      <w:r w:rsidRPr="008C3F37">
        <w:rPr>
          <w:rFonts w:ascii="Inconsolata" w:eastAsia="Times New Roman" w:hAnsi="Inconsolata" w:cs="Courier New"/>
          <w:color w:val="25265E"/>
          <w:sz w:val="21"/>
          <w:szCs w:val="21"/>
          <w:bdr w:val="single" w:sz="6" w:space="0" w:color="D3DCE6" w:frame="1"/>
        </w:rPr>
        <w:t>catch()</w:t>
      </w:r>
      <w:r w:rsidRPr="008C3F37">
        <w:rPr>
          <w:rFonts w:ascii="Arial" w:eastAsia="Times New Roman" w:hAnsi="Arial" w:cs="Arial"/>
          <w:color w:val="25265E"/>
          <w:sz w:val="27"/>
          <w:szCs w:val="27"/>
        </w:rPr>
        <w:t> and </w:t>
      </w:r>
      <w:r w:rsidRPr="008C3F37">
        <w:rPr>
          <w:rFonts w:ascii="Inconsolata" w:eastAsia="Times New Roman" w:hAnsi="Inconsolata" w:cs="Courier New"/>
          <w:color w:val="25265E"/>
          <w:sz w:val="21"/>
          <w:szCs w:val="21"/>
          <w:bdr w:val="single" w:sz="6" w:space="0" w:color="D3DCE6" w:frame="1"/>
        </w:rPr>
        <w:t>finally()</w:t>
      </w:r>
      <w:r w:rsidRPr="008C3F37">
        <w:rPr>
          <w:rFonts w:ascii="Arial" w:eastAsia="Times New Roman" w:hAnsi="Arial" w:cs="Arial"/>
          <w:color w:val="25265E"/>
          <w:sz w:val="27"/>
          <w:szCs w:val="27"/>
        </w:rPr>
        <w:t>.</w:t>
      </w:r>
    </w:p>
    <w:p w14:paraId="7C2A4D6F"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 xml:space="preserve">JavaScript </w:t>
      </w:r>
      <w:proofErr w:type="gramStart"/>
      <w:r w:rsidRPr="008C3F37">
        <w:rPr>
          <w:rFonts w:ascii="Arial" w:eastAsia="Times New Roman" w:hAnsi="Arial" w:cs="Arial"/>
          <w:b/>
          <w:bCs/>
          <w:color w:val="25265E"/>
          <w:sz w:val="30"/>
          <w:szCs w:val="30"/>
        </w:rPr>
        <w:t>then(</w:t>
      </w:r>
      <w:proofErr w:type="gramEnd"/>
      <w:r w:rsidRPr="008C3F37">
        <w:rPr>
          <w:rFonts w:ascii="Arial" w:eastAsia="Times New Roman" w:hAnsi="Arial" w:cs="Arial"/>
          <w:b/>
          <w:bCs/>
          <w:color w:val="25265E"/>
          <w:sz w:val="30"/>
          <w:szCs w:val="30"/>
        </w:rPr>
        <w:t>) method</w:t>
      </w:r>
    </w:p>
    <w:p w14:paraId="7DE99C0C"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w:t>
      </w:r>
      <w:proofErr w:type="gramStart"/>
      <w:r w:rsidRPr="008C3F37">
        <w:rPr>
          <w:rFonts w:ascii="Inconsolata" w:eastAsia="Times New Roman" w:hAnsi="Inconsolata" w:cs="Courier New"/>
          <w:color w:val="25265E"/>
          <w:sz w:val="21"/>
          <w:szCs w:val="21"/>
          <w:bdr w:val="single" w:sz="6" w:space="0" w:color="D3DCE6" w:frame="1"/>
        </w:rPr>
        <w:t>then(</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is used with the callback when the promise is successfully fulfilled or resolved.</w:t>
      </w:r>
    </w:p>
    <w:p w14:paraId="0614865A"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syntax of </w:t>
      </w:r>
      <w:proofErr w:type="gramStart"/>
      <w:r w:rsidRPr="008C3F37">
        <w:rPr>
          <w:rFonts w:ascii="Inconsolata" w:eastAsia="Times New Roman" w:hAnsi="Inconsolata" w:cs="Courier New"/>
          <w:color w:val="25265E"/>
          <w:sz w:val="21"/>
          <w:szCs w:val="21"/>
          <w:bdr w:val="single" w:sz="6" w:space="0" w:color="D3DCE6" w:frame="1"/>
        </w:rPr>
        <w:t>then(</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is:</w:t>
      </w:r>
    </w:p>
    <w:p w14:paraId="5C72E643"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r w:rsidRPr="008C3F37">
        <w:rPr>
          <w:rFonts w:ascii="Inconsolata" w:eastAsia="Times New Roman" w:hAnsi="Inconsolata" w:cs="Courier New"/>
          <w:color w:val="D3D3D3"/>
          <w:sz w:val="21"/>
          <w:szCs w:val="21"/>
          <w:bdr w:val="none" w:sz="0" w:space="0" w:color="auto" w:frame="1"/>
          <w:shd w:val="clear" w:color="auto" w:fill="383B40"/>
        </w:rPr>
        <w:t>promiseObject.then</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roofErr w:type="spellStart"/>
      <w:r w:rsidRPr="008C3F37">
        <w:rPr>
          <w:rFonts w:ascii="Inconsolata" w:eastAsia="Times New Roman" w:hAnsi="Inconsolata" w:cs="Courier New"/>
          <w:color w:val="D3D3D3"/>
          <w:sz w:val="21"/>
          <w:szCs w:val="21"/>
          <w:bdr w:val="none" w:sz="0" w:space="0" w:color="auto" w:frame="1"/>
          <w:shd w:val="clear" w:color="auto" w:fill="383B40"/>
        </w:rPr>
        <w:t>onFulfilled</w:t>
      </w:r>
      <w:proofErr w:type="spellEnd"/>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onRejected</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
    <w:p w14:paraId="3EF881B0"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 xml:space="preserve">Example 2: Chaining the Promise with </w:t>
      </w:r>
      <w:proofErr w:type="gramStart"/>
      <w:r w:rsidRPr="008C3F37">
        <w:rPr>
          <w:rFonts w:ascii="Arial" w:eastAsia="Times New Roman" w:hAnsi="Arial" w:cs="Arial"/>
          <w:b/>
          <w:bCs/>
          <w:color w:val="25265E"/>
          <w:sz w:val="30"/>
          <w:szCs w:val="30"/>
        </w:rPr>
        <w:t>then(</w:t>
      </w:r>
      <w:proofErr w:type="gramEnd"/>
      <w:r w:rsidRPr="008C3F37">
        <w:rPr>
          <w:rFonts w:ascii="Arial" w:eastAsia="Times New Roman" w:hAnsi="Arial" w:cs="Arial"/>
          <w:b/>
          <w:bCs/>
          <w:color w:val="25265E"/>
          <w:sz w:val="30"/>
          <w:szCs w:val="30"/>
        </w:rPr>
        <w:t>)</w:t>
      </w:r>
    </w:p>
    <w:p w14:paraId="5E94259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473C85B"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returns a promise</w:t>
      </w:r>
    </w:p>
    <w:p w14:paraId="18DA4079"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7E82DB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let</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w:t>
      </w:r>
      <w:proofErr w:type="spellEnd"/>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C678DD"/>
          <w:sz w:val="21"/>
          <w:szCs w:val="21"/>
          <w:bdr w:val="none" w:sz="0" w:space="0" w:color="auto" w:frame="1"/>
          <w:shd w:val="clear" w:color="auto" w:fill="383B40"/>
        </w:rPr>
        <w:t>new</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Promise</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(resolve, reject) {</w:t>
      </w:r>
    </w:p>
    <w:p w14:paraId="712E6B18"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resolve(</w:t>
      </w:r>
      <w:proofErr w:type="gramEnd"/>
      <w:r w:rsidRPr="008C3F37">
        <w:rPr>
          <w:rFonts w:ascii="Inconsolata" w:eastAsia="Times New Roman" w:hAnsi="Inconsolata" w:cs="Courier New"/>
          <w:color w:val="98C379"/>
          <w:sz w:val="21"/>
          <w:szCs w:val="21"/>
          <w:bdr w:val="none" w:sz="0" w:space="0" w:color="auto" w:frame="1"/>
          <w:shd w:val="clear" w:color="auto" w:fill="383B40"/>
        </w:rPr>
        <w:t>"Promise resolved"</w:t>
      </w:r>
      <w:r w:rsidRPr="008C3F37">
        <w:rPr>
          <w:rFonts w:ascii="Inconsolata" w:eastAsia="Times New Roman" w:hAnsi="Inconsolata" w:cs="Courier New"/>
          <w:color w:val="D3D3D3"/>
          <w:sz w:val="21"/>
          <w:szCs w:val="21"/>
          <w:bdr w:val="none" w:sz="0" w:space="0" w:color="auto" w:frame="1"/>
          <w:shd w:val="clear" w:color="auto" w:fill="383B40"/>
        </w:rPr>
        <w:t>);</w:t>
      </w:r>
    </w:p>
    <w:p w14:paraId="1CCF589A"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5986E08A"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660EAB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executes when promise is resolved successfully</w:t>
      </w:r>
    </w:p>
    <w:p w14:paraId="6F1A685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321D255"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w:t>
      </w:r>
      <w:proofErr w:type="spellEnd"/>
    </w:p>
    <w:p w14:paraId="238EE31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.then</w:t>
      </w:r>
      <w:proofErr w:type="gram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61AEEE"/>
          <w:sz w:val="21"/>
          <w:szCs w:val="21"/>
          <w:bdr w:val="none" w:sz="0" w:space="0" w:color="auto" w:frame="1"/>
          <w:shd w:val="clear" w:color="auto" w:fill="383B40"/>
        </w:rPr>
        <w:t>successValue</w:t>
      </w:r>
      <w:proofErr w:type="spellEnd"/>
      <w:r w:rsidRPr="008C3F37">
        <w:rPr>
          <w:rFonts w:ascii="Inconsolata" w:eastAsia="Times New Roman" w:hAnsi="Inconsolata" w:cs="Courier New"/>
          <w:color w:val="D3D3D3"/>
          <w:sz w:val="21"/>
          <w:szCs w:val="21"/>
          <w:bdr w:val="none" w:sz="0" w:space="0" w:color="auto" w:frame="1"/>
          <w:shd w:val="clear" w:color="auto" w:fill="383B40"/>
        </w:rPr>
        <w:t>(result) {</w:t>
      </w:r>
    </w:p>
    <w:p w14:paraId="3BABC061"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.log(result);</w:t>
      </w:r>
    </w:p>
    <w:p w14:paraId="470011D8"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68B965A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B7EB8BA"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.then</w:t>
      </w:r>
      <w:proofErr w:type="gram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61AEEE"/>
          <w:sz w:val="21"/>
          <w:szCs w:val="21"/>
          <w:bdr w:val="none" w:sz="0" w:space="0" w:color="auto" w:frame="1"/>
          <w:shd w:val="clear" w:color="auto" w:fill="383B40"/>
        </w:rPr>
        <w:t>successValue1</w:t>
      </w:r>
      <w:r w:rsidRPr="008C3F37">
        <w:rPr>
          <w:rFonts w:ascii="Inconsolata" w:eastAsia="Times New Roman" w:hAnsi="Inconsolata" w:cs="Courier New"/>
          <w:color w:val="D3D3D3"/>
          <w:sz w:val="21"/>
          <w:szCs w:val="21"/>
          <w:bdr w:val="none" w:sz="0" w:space="0" w:color="auto" w:frame="1"/>
          <w:shd w:val="clear" w:color="auto" w:fill="383B40"/>
        </w:rPr>
        <w:t>() {</w:t>
      </w:r>
    </w:p>
    <w:p w14:paraId="37817C5B"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"You can call multiple functions this way."</w:t>
      </w:r>
      <w:r w:rsidRPr="008C3F37">
        <w:rPr>
          <w:rFonts w:ascii="Inconsolata" w:eastAsia="Times New Roman" w:hAnsi="Inconsolata" w:cs="Courier New"/>
          <w:color w:val="D3D3D3"/>
          <w:sz w:val="21"/>
          <w:szCs w:val="21"/>
          <w:bdr w:val="none" w:sz="0" w:space="0" w:color="auto" w:frame="1"/>
          <w:shd w:val="clear" w:color="auto" w:fill="383B40"/>
        </w:rPr>
        <w:t>);</w:t>
      </w:r>
    </w:p>
    <w:p w14:paraId="7D8C7F2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11F7020B"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11" w:tgtFrame="_blank" w:history="1">
        <w:r w:rsidR="008C3F37" w:rsidRPr="008C3F37">
          <w:rPr>
            <w:rFonts w:ascii="Arial" w:eastAsia="Times New Roman" w:hAnsi="Arial" w:cs="Arial"/>
            <w:color w:val="FFFFFF"/>
            <w:sz w:val="21"/>
            <w:szCs w:val="21"/>
            <w:u w:val="single"/>
          </w:rPr>
          <w:t>Run Code</w:t>
        </w:r>
      </w:hyperlink>
    </w:p>
    <w:p w14:paraId="4C1611AC"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Output</w:t>
      </w:r>
    </w:p>
    <w:p w14:paraId="05B0DDBD"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rPr>
      </w:pPr>
      <w:r w:rsidRPr="008C3F37">
        <w:rPr>
          <w:rFonts w:ascii="Inconsolata" w:eastAsia="Times New Roman" w:hAnsi="Inconsolata" w:cs="Courier New"/>
          <w:color w:val="D5D5D5"/>
          <w:sz w:val="21"/>
          <w:szCs w:val="21"/>
          <w:bdr w:val="none" w:sz="0" w:space="0" w:color="auto" w:frame="1"/>
        </w:rPr>
        <w:t>Promise resolved</w:t>
      </w:r>
    </w:p>
    <w:p w14:paraId="6D373E80"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5D5D5"/>
          <w:sz w:val="21"/>
          <w:szCs w:val="21"/>
          <w:bdr w:val="none" w:sz="0" w:space="0" w:color="auto" w:frame="1"/>
        </w:rPr>
        <w:t>You can call multiple functions this way.</w:t>
      </w:r>
    </w:p>
    <w:p w14:paraId="7B65A018"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lastRenderedPageBreak/>
        <w:t>In the above program, the </w:t>
      </w:r>
      <w:proofErr w:type="gramStart"/>
      <w:r w:rsidRPr="008C3F37">
        <w:rPr>
          <w:rFonts w:ascii="Inconsolata" w:eastAsia="Times New Roman" w:hAnsi="Inconsolata" w:cs="Courier New"/>
          <w:color w:val="25265E"/>
          <w:sz w:val="21"/>
          <w:szCs w:val="21"/>
          <w:bdr w:val="single" w:sz="6" w:space="0" w:color="D3DCE6" w:frame="1"/>
        </w:rPr>
        <w:t>then(</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is used to chain the functions to the promise. The </w:t>
      </w:r>
      <w:proofErr w:type="gramStart"/>
      <w:r w:rsidRPr="008C3F37">
        <w:rPr>
          <w:rFonts w:ascii="Inconsolata" w:eastAsia="Times New Roman" w:hAnsi="Inconsolata" w:cs="Courier New"/>
          <w:color w:val="25265E"/>
          <w:sz w:val="21"/>
          <w:szCs w:val="21"/>
          <w:bdr w:val="single" w:sz="6" w:space="0" w:color="D3DCE6" w:frame="1"/>
        </w:rPr>
        <w:t>then(</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is called when the promise is resolved successfully.</w:t>
      </w:r>
    </w:p>
    <w:p w14:paraId="04BBB2A2"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You can chain multiple </w:t>
      </w:r>
      <w:proofErr w:type="gramStart"/>
      <w:r w:rsidRPr="008C3F37">
        <w:rPr>
          <w:rFonts w:ascii="Inconsolata" w:eastAsia="Times New Roman" w:hAnsi="Inconsolata" w:cs="Courier New"/>
          <w:color w:val="25265E"/>
          <w:sz w:val="21"/>
          <w:szCs w:val="21"/>
          <w:bdr w:val="single" w:sz="6" w:space="0" w:color="D3DCE6" w:frame="1"/>
        </w:rPr>
        <w:t>then(</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methods with the promise.</w:t>
      </w:r>
    </w:p>
    <w:p w14:paraId="2FC09259"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2B8BF73C">
          <v:rect id="_x0000_i1030" style="width:0;height:0" o:hralign="center" o:hrstd="t" o:hr="t" fillcolor="#a0a0a0" stroked="f"/>
        </w:pict>
      </w:r>
    </w:p>
    <w:p w14:paraId="09BB1B3B"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 xml:space="preserve">JavaScript </w:t>
      </w:r>
      <w:proofErr w:type="gramStart"/>
      <w:r w:rsidRPr="008C3F37">
        <w:rPr>
          <w:rFonts w:ascii="Arial" w:eastAsia="Times New Roman" w:hAnsi="Arial" w:cs="Arial"/>
          <w:b/>
          <w:bCs/>
          <w:color w:val="25265E"/>
          <w:sz w:val="30"/>
          <w:szCs w:val="30"/>
        </w:rPr>
        <w:t>catch(</w:t>
      </w:r>
      <w:proofErr w:type="gramEnd"/>
      <w:r w:rsidRPr="008C3F37">
        <w:rPr>
          <w:rFonts w:ascii="Arial" w:eastAsia="Times New Roman" w:hAnsi="Arial" w:cs="Arial"/>
          <w:b/>
          <w:bCs/>
          <w:color w:val="25265E"/>
          <w:sz w:val="30"/>
          <w:szCs w:val="30"/>
        </w:rPr>
        <w:t>) method</w:t>
      </w:r>
    </w:p>
    <w:p w14:paraId="6A105111"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w:t>
      </w:r>
      <w:proofErr w:type="gramStart"/>
      <w:r w:rsidRPr="008C3F37">
        <w:rPr>
          <w:rFonts w:ascii="Inconsolata" w:eastAsia="Times New Roman" w:hAnsi="Inconsolata" w:cs="Courier New"/>
          <w:color w:val="25265E"/>
          <w:sz w:val="21"/>
          <w:szCs w:val="21"/>
          <w:bdr w:val="single" w:sz="6" w:space="0" w:color="D3DCE6" w:frame="1"/>
        </w:rPr>
        <w:t>catch(</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is used with the callback when the promise is rejected or if an error occurs. For example,</w:t>
      </w:r>
    </w:p>
    <w:p w14:paraId="0F02E095"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returns a promise</w:t>
      </w:r>
    </w:p>
    <w:p w14:paraId="7C6E5AB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let</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w:t>
      </w:r>
      <w:proofErr w:type="spellEnd"/>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C678DD"/>
          <w:sz w:val="21"/>
          <w:szCs w:val="21"/>
          <w:bdr w:val="none" w:sz="0" w:space="0" w:color="auto" w:frame="1"/>
          <w:shd w:val="clear" w:color="auto" w:fill="383B40"/>
        </w:rPr>
        <w:t>new</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Promise</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(resolve, reject) {</w:t>
      </w:r>
    </w:p>
    <w:p w14:paraId="309B0D3A"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reject(</w:t>
      </w:r>
      <w:proofErr w:type="gramEnd"/>
      <w:r w:rsidRPr="008C3F37">
        <w:rPr>
          <w:rFonts w:ascii="Inconsolata" w:eastAsia="Times New Roman" w:hAnsi="Inconsolata" w:cs="Courier New"/>
          <w:color w:val="98C379"/>
          <w:sz w:val="21"/>
          <w:szCs w:val="21"/>
          <w:bdr w:val="none" w:sz="0" w:space="0" w:color="auto" w:frame="1"/>
          <w:shd w:val="clear" w:color="auto" w:fill="383B40"/>
        </w:rPr>
        <w:t>'Promise rejected'</w:t>
      </w: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47572F8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76C7367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382618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executes when promise is resolved successfully</w:t>
      </w:r>
    </w:p>
    <w:p w14:paraId="4BE56013"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countValue.then</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
    <w:p w14:paraId="39A38A6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61AEEE"/>
          <w:sz w:val="21"/>
          <w:szCs w:val="21"/>
          <w:bdr w:val="none" w:sz="0" w:space="0" w:color="auto" w:frame="1"/>
          <w:shd w:val="clear" w:color="auto" w:fill="383B40"/>
        </w:rPr>
        <w:t>successValue</w:t>
      </w:r>
      <w:proofErr w:type="spellEnd"/>
      <w:r w:rsidRPr="008C3F37">
        <w:rPr>
          <w:rFonts w:ascii="Inconsolata" w:eastAsia="Times New Roman" w:hAnsi="Inconsolata" w:cs="Courier New"/>
          <w:color w:val="D3D3D3"/>
          <w:sz w:val="21"/>
          <w:szCs w:val="21"/>
          <w:bdr w:val="none" w:sz="0" w:space="0" w:color="auto" w:frame="1"/>
          <w:shd w:val="clear" w:color="auto" w:fill="383B40"/>
        </w:rPr>
        <w:t>(result) {</w:t>
      </w:r>
    </w:p>
    <w:p w14:paraId="5202430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.log(result);</w:t>
      </w:r>
    </w:p>
    <w:p w14:paraId="3BD32031"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2D86C2C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25EC2BD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05B5449"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executes if there is an error</w:t>
      </w:r>
    </w:p>
    <w:p w14:paraId="7ABD6BA7"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gramStart"/>
      <w:r w:rsidRPr="008C3F37">
        <w:rPr>
          <w:rFonts w:ascii="Inconsolata" w:eastAsia="Times New Roman" w:hAnsi="Inconsolata" w:cs="Courier New"/>
          <w:color w:val="D3D3D3"/>
          <w:sz w:val="21"/>
          <w:szCs w:val="21"/>
          <w:bdr w:val="none" w:sz="0" w:space="0" w:color="auto" w:frame="1"/>
          <w:shd w:val="clear" w:color="auto" w:fill="383B40"/>
        </w:rPr>
        <w:t>.catch</w:t>
      </w:r>
      <w:proofErr w:type="gramEnd"/>
      <w:r w:rsidRPr="008C3F37">
        <w:rPr>
          <w:rFonts w:ascii="Inconsolata" w:eastAsia="Times New Roman" w:hAnsi="Inconsolata" w:cs="Courier New"/>
          <w:color w:val="D3D3D3"/>
          <w:sz w:val="21"/>
          <w:szCs w:val="21"/>
          <w:bdr w:val="none" w:sz="0" w:space="0" w:color="auto" w:frame="1"/>
          <w:shd w:val="clear" w:color="auto" w:fill="383B40"/>
        </w:rPr>
        <w:t>(</w:t>
      </w:r>
    </w:p>
    <w:p w14:paraId="4FD7DEA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61AEEE"/>
          <w:sz w:val="21"/>
          <w:szCs w:val="21"/>
          <w:bdr w:val="none" w:sz="0" w:space="0" w:color="auto" w:frame="1"/>
          <w:shd w:val="clear" w:color="auto" w:fill="383B40"/>
        </w:rPr>
        <w:t>errorValue</w:t>
      </w:r>
      <w:proofErr w:type="spellEnd"/>
      <w:r w:rsidRPr="008C3F37">
        <w:rPr>
          <w:rFonts w:ascii="Inconsolata" w:eastAsia="Times New Roman" w:hAnsi="Inconsolata" w:cs="Courier New"/>
          <w:color w:val="D3D3D3"/>
          <w:sz w:val="21"/>
          <w:szCs w:val="21"/>
          <w:bdr w:val="none" w:sz="0" w:space="0" w:color="auto" w:frame="1"/>
          <w:shd w:val="clear" w:color="auto" w:fill="383B40"/>
        </w:rPr>
        <w:t>(result) {</w:t>
      </w:r>
    </w:p>
    <w:p w14:paraId="27867A2D"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.log(result);</w:t>
      </w:r>
    </w:p>
    <w:p w14:paraId="6D09D65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2D704762"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3D3D3"/>
          <w:sz w:val="21"/>
          <w:szCs w:val="21"/>
          <w:bdr w:val="none" w:sz="0" w:space="0" w:color="auto" w:frame="1"/>
          <w:shd w:val="clear" w:color="auto" w:fill="383B40"/>
        </w:rPr>
        <w:t>);</w:t>
      </w:r>
    </w:p>
    <w:p w14:paraId="476F3F9C"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12" w:tgtFrame="_blank" w:history="1">
        <w:r w:rsidR="008C3F37" w:rsidRPr="008C3F37">
          <w:rPr>
            <w:rFonts w:ascii="Arial" w:eastAsia="Times New Roman" w:hAnsi="Arial" w:cs="Arial"/>
            <w:color w:val="FFFFFF"/>
            <w:sz w:val="21"/>
            <w:szCs w:val="21"/>
            <w:u w:val="single"/>
          </w:rPr>
          <w:t>Run Code</w:t>
        </w:r>
      </w:hyperlink>
    </w:p>
    <w:p w14:paraId="11E828AE"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Output</w:t>
      </w:r>
    </w:p>
    <w:p w14:paraId="126D48FF"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5D5D5"/>
          <w:sz w:val="21"/>
          <w:szCs w:val="21"/>
          <w:bdr w:val="none" w:sz="0" w:space="0" w:color="auto" w:frame="1"/>
        </w:rPr>
        <w:t>Promise rejected</w:t>
      </w:r>
    </w:p>
    <w:p w14:paraId="05961171"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In the above program, the promise is rejected. And the </w:t>
      </w:r>
      <w:proofErr w:type="gramStart"/>
      <w:r w:rsidRPr="008C3F37">
        <w:rPr>
          <w:rFonts w:ascii="Inconsolata" w:eastAsia="Times New Roman" w:hAnsi="Inconsolata" w:cs="Courier New"/>
          <w:color w:val="25265E"/>
          <w:sz w:val="21"/>
          <w:szCs w:val="21"/>
          <w:bdr w:val="single" w:sz="6" w:space="0" w:color="D3DCE6" w:frame="1"/>
        </w:rPr>
        <w:t>catch(</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is used with a promise to handle the error.</w:t>
      </w:r>
    </w:p>
    <w:p w14:paraId="6927D55E" w14:textId="779E150B" w:rsidR="008C3F37" w:rsidRPr="008C3F37" w:rsidRDefault="008C3F37" w:rsidP="008C3F37">
      <w:pPr>
        <w:shd w:val="clear" w:color="auto" w:fill="F9FAFC"/>
        <w:spacing w:after="0" w:line="240" w:lineRule="auto"/>
        <w:rPr>
          <w:rFonts w:ascii="Arial" w:eastAsia="Times New Roman" w:hAnsi="Arial" w:cs="Arial"/>
          <w:color w:val="25265E"/>
          <w:sz w:val="24"/>
          <w:szCs w:val="24"/>
        </w:rPr>
      </w:pPr>
      <w:r w:rsidRPr="008C3F37">
        <w:rPr>
          <w:rFonts w:ascii="Arial" w:eastAsia="Times New Roman" w:hAnsi="Arial" w:cs="Arial"/>
          <w:noProof/>
          <w:color w:val="25265E"/>
          <w:sz w:val="24"/>
          <w:szCs w:val="24"/>
        </w:rPr>
        <w:lastRenderedPageBreak/>
        <w:drawing>
          <wp:inline distT="0" distB="0" distL="0" distR="0" wp14:anchorId="33988440" wp14:editId="63C0D451">
            <wp:extent cx="5943600" cy="2953385"/>
            <wp:effectExtent l="0" t="0" r="0" b="0"/>
            <wp:docPr id="1" name="Picture 1" descr="Working of JavaScript promise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ing of JavaScript promise cha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r w:rsidRPr="008C3F37">
        <w:rPr>
          <w:rFonts w:ascii="Arial" w:eastAsia="Times New Roman" w:hAnsi="Arial" w:cs="Arial"/>
          <w:color w:val="25265E"/>
          <w:sz w:val="24"/>
          <w:szCs w:val="24"/>
        </w:rPr>
        <w:t>Working of JavaScript promise chaining</w:t>
      </w:r>
    </w:p>
    <w:p w14:paraId="383175A1"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7D1661B7">
          <v:rect id="_x0000_i1031" style="width:0;height:0" o:hralign="center" o:hrstd="t" o:hr="t" fillcolor="#a0a0a0" stroked="f"/>
        </w:pict>
      </w:r>
    </w:p>
    <w:p w14:paraId="5C7A6C57" w14:textId="77777777" w:rsidR="008C3F37" w:rsidRPr="008C3F37" w:rsidRDefault="008C3F37" w:rsidP="008C3F37">
      <w:pPr>
        <w:shd w:val="clear" w:color="auto" w:fill="F9FAFC"/>
        <w:spacing w:after="180" w:line="540" w:lineRule="atLeast"/>
        <w:outlineLvl w:val="1"/>
        <w:rPr>
          <w:rFonts w:ascii="Arial" w:eastAsia="Times New Roman" w:hAnsi="Arial" w:cs="Arial"/>
          <w:b/>
          <w:bCs/>
          <w:color w:val="25265E"/>
          <w:sz w:val="36"/>
          <w:szCs w:val="36"/>
        </w:rPr>
      </w:pPr>
      <w:r w:rsidRPr="008C3F37">
        <w:rPr>
          <w:rFonts w:ascii="Arial" w:eastAsia="Times New Roman" w:hAnsi="Arial" w:cs="Arial"/>
          <w:b/>
          <w:bCs/>
          <w:color w:val="25265E"/>
          <w:sz w:val="36"/>
          <w:szCs w:val="36"/>
        </w:rPr>
        <w:t>JavaScript Promise Versus Callback</w:t>
      </w:r>
    </w:p>
    <w:p w14:paraId="5F9B310D"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Promises are similar to </w:t>
      </w:r>
      <w:hyperlink r:id="rId14" w:history="1">
        <w:r w:rsidRPr="008C3F37">
          <w:rPr>
            <w:rFonts w:ascii="Arial" w:eastAsia="Times New Roman" w:hAnsi="Arial" w:cs="Arial"/>
            <w:color w:val="0556F3"/>
            <w:sz w:val="27"/>
            <w:szCs w:val="27"/>
            <w:u w:val="single"/>
          </w:rPr>
          <w:t>callback functions</w:t>
        </w:r>
      </w:hyperlink>
      <w:r w:rsidRPr="008C3F37">
        <w:rPr>
          <w:rFonts w:ascii="Arial" w:eastAsia="Times New Roman" w:hAnsi="Arial" w:cs="Arial"/>
          <w:color w:val="25265E"/>
          <w:sz w:val="27"/>
          <w:szCs w:val="27"/>
        </w:rPr>
        <w:t> in a sense that they both can be used to handle asynchronous tasks.</w:t>
      </w:r>
    </w:p>
    <w:p w14:paraId="5FB5ABB1"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JavaScript callback functions can also be used to perform synchronous tasks.</w:t>
      </w:r>
    </w:p>
    <w:p w14:paraId="57889BB0"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Their differences can be summarized in the following points:</w:t>
      </w:r>
    </w:p>
    <w:p w14:paraId="2EC9887A"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JavaScript Promise</w:t>
      </w:r>
    </w:p>
    <w:p w14:paraId="04858C7C" w14:textId="77777777" w:rsidR="008C3F37" w:rsidRPr="008C3F37" w:rsidRDefault="008C3F37" w:rsidP="008C3F37">
      <w:pPr>
        <w:numPr>
          <w:ilvl w:val="0"/>
          <w:numId w:val="2"/>
        </w:numPr>
        <w:shd w:val="clear" w:color="auto" w:fill="F9FAFC"/>
        <w:spacing w:after="18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syntax is user-friendly and easy to read.</w:t>
      </w:r>
    </w:p>
    <w:p w14:paraId="126B348F" w14:textId="77777777" w:rsidR="008C3F37" w:rsidRPr="008C3F37" w:rsidRDefault="008C3F37" w:rsidP="008C3F37">
      <w:pPr>
        <w:numPr>
          <w:ilvl w:val="0"/>
          <w:numId w:val="2"/>
        </w:numPr>
        <w:shd w:val="clear" w:color="auto" w:fill="F9FAFC"/>
        <w:spacing w:after="18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Error handling is easier to manage.</w:t>
      </w:r>
    </w:p>
    <w:p w14:paraId="35CC1EAD" w14:textId="77777777" w:rsidR="008C3F37" w:rsidRPr="008C3F37" w:rsidRDefault="008C3F37" w:rsidP="008C3F37">
      <w:pPr>
        <w:numPr>
          <w:ilvl w:val="0"/>
          <w:numId w:val="2"/>
        </w:num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Example:</w:t>
      </w:r>
    </w:p>
    <w:p w14:paraId="72C1ACAF"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B0AAD9D"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r w:rsidRPr="008C3F37">
        <w:rPr>
          <w:rFonts w:ascii="Inconsolata" w:eastAsia="Times New Roman" w:hAnsi="Inconsolata" w:cs="Courier New"/>
          <w:color w:val="D3D3D3"/>
          <w:sz w:val="21"/>
          <w:szCs w:val="21"/>
          <w:bdr w:val="none" w:sz="0" w:space="0" w:color="auto" w:frame="1"/>
          <w:shd w:val="clear" w:color="auto" w:fill="383B40"/>
        </w:rPr>
        <w:t>api</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roofErr w:type="gramStart"/>
      <w:r w:rsidRPr="008C3F37">
        <w:rPr>
          <w:rFonts w:ascii="Inconsolata" w:eastAsia="Times New Roman" w:hAnsi="Inconsolata" w:cs="Courier New"/>
          <w:color w:val="D3D3D3"/>
          <w:sz w:val="21"/>
          <w:szCs w:val="21"/>
          <w:bdr w:val="none" w:sz="0" w:space="0" w:color="auto" w:frame="1"/>
          <w:shd w:val="clear" w:color="auto" w:fill="383B40"/>
        </w:rPr>
        <w:t>).then</w:t>
      </w:r>
      <w:proofErr w:type="gram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(result) {</w:t>
      </w:r>
    </w:p>
    <w:p w14:paraId="33B31336"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C678DD"/>
          <w:sz w:val="21"/>
          <w:szCs w:val="21"/>
          <w:bdr w:val="none" w:sz="0" w:space="0" w:color="auto" w:frame="1"/>
          <w:shd w:val="clear" w:color="auto" w:fill="383B40"/>
        </w:rPr>
        <w:t>return</w:t>
      </w:r>
      <w:r w:rsidRPr="008C3F37">
        <w:rPr>
          <w:rFonts w:ascii="Inconsolata" w:eastAsia="Times New Roman" w:hAnsi="Inconsolata" w:cs="Courier New"/>
          <w:color w:val="D3D3D3"/>
          <w:sz w:val="21"/>
          <w:szCs w:val="21"/>
          <w:bdr w:val="none" w:sz="0" w:space="0" w:color="auto" w:frame="1"/>
          <w:shd w:val="clear" w:color="auto" w:fill="383B40"/>
        </w:rPr>
        <w:t xml:space="preserve"> api2(</w:t>
      </w:r>
      <w:proofErr w:type="gramStart"/>
      <w:r w:rsidRPr="008C3F37">
        <w:rPr>
          <w:rFonts w:ascii="Inconsolata" w:eastAsia="Times New Roman" w:hAnsi="Inconsolata" w:cs="Courier New"/>
          <w:color w:val="D3D3D3"/>
          <w:sz w:val="21"/>
          <w:szCs w:val="21"/>
          <w:bdr w:val="none" w:sz="0" w:space="0" w:color="auto" w:frame="1"/>
          <w:shd w:val="clear" w:color="auto" w:fill="383B40"/>
        </w:rPr>
        <w:t>) ;</w:t>
      </w:r>
      <w:proofErr w:type="gramEnd"/>
    </w:p>
    <w:p w14:paraId="77F4DAC7"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lastRenderedPageBreak/>
        <w:t>}</w:t>
      </w:r>
      <w:proofErr w:type="gramStart"/>
      <w:r w:rsidRPr="008C3F37">
        <w:rPr>
          <w:rFonts w:ascii="Inconsolata" w:eastAsia="Times New Roman" w:hAnsi="Inconsolata" w:cs="Courier New"/>
          <w:color w:val="D3D3D3"/>
          <w:sz w:val="21"/>
          <w:szCs w:val="21"/>
          <w:bdr w:val="none" w:sz="0" w:space="0" w:color="auto" w:frame="1"/>
          <w:shd w:val="clear" w:color="auto" w:fill="383B40"/>
        </w:rPr>
        <w:t>).then</w:t>
      </w:r>
      <w:proofErr w:type="gram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(result2) {</w:t>
      </w:r>
    </w:p>
    <w:p w14:paraId="0779EE2C"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C678DD"/>
          <w:sz w:val="21"/>
          <w:szCs w:val="21"/>
          <w:bdr w:val="none" w:sz="0" w:space="0" w:color="auto" w:frame="1"/>
          <w:shd w:val="clear" w:color="auto" w:fill="383B40"/>
        </w:rPr>
        <w:t>return</w:t>
      </w:r>
      <w:r w:rsidRPr="008C3F37">
        <w:rPr>
          <w:rFonts w:ascii="Inconsolata" w:eastAsia="Times New Roman" w:hAnsi="Inconsolata" w:cs="Courier New"/>
          <w:color w:val="D3D3D3"/>
          <w:sz w:val="21"/>
          <w:szCs w:val="21"/>
          <w:bdr w:val="none" w:sz="0" w:space="0" w:color="auto" w:frame="1"/>
          <w:shd w:val="clear" w:color="auto" w:fill="383B40"/>
        </w:rPr>
        <w:t xml:space="preserve"> api3();</w:t>
      </w:r>
    </w:p>
    <w:p w14:paraId="6BB2B46C"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roofErr w:type="gramStart"/>
      <w:r w:rsidRPr="008C3F37">
        <w:rPr>
          <w:rFonts w:ascii="Inconsolata" w:eastAsia="Times New Roman" w:hAnsi="Inconsolata" w:cs="Courier New"/>
          <w:color w:val="D3D3D3"/>
          <w:sz w:val="21"/>
          <w:szCs w:val="21"/>
          <w:bdr w:val="none" w:sz="0" w:space="0" w:color="auto" w:frame="1"/>
          <w:shd w:val="clear" w:color="auto" w:fill="383B40"/>
        </w:rPr>
        <w:t>).then</w:t>
      </w:r>
      <w:proofErr w:type="gram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(result3) {</w:t>
      </w:r>
    </w:p>
    <w:p w14:paraId="41C0740B"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do work</w:t>
      </w:r>
    </w:p>
    <w:p w14:paraId="0F30978D"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roofErr w:type="gramStart"/>
      <w:r w:rsidRPr="008C3F37">
        <w:rPr>
          <w:rFonts w:ascii="Inconsolata" w:eastAsia="Times New Roman" w:hAnsi="Inconsolata" w:cs="Courier New"/>
          <w:color w:val="D3D3D3"/>
          <w:sz w:val="21"/>
          <w:szCs w:val="21"/>
          <w:bdr w:val="none" w:sz="0" w:space="0" w:color="auto" w:frame="1"/>
          <w:shd w:val="clear" w:color="auto" w:fill="383B40"/>
        </w:rPr>
        <w:t>).catch</w:t>
      </w:r>
      <w:proofErr w:type="gram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(error) {</w:t>
      </w:r>
    </w:p>
    <w:p w14:paraId="5632AF9F" w14:textId="77777777" w:rsidR="008C3F37" w:rsidRPr="008C3F37" w:rsidRDefault="008C3F37" w:rsidP="008C3F37">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xml:space="preserve">//handle any error that may occur before this point </w:t>
      </w:r>
    </w:p>
    <w:p w14:paraId="718857D3"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Inconsolata" w:eastAsia="Times New Roman" w:hAnsi="Inconsolata" w:cs="Courier New"/>
          <w:color w:val="D5D5D5"/>
          <w:sz w:val="21"/>
          <w:szCs w:val="21"/>
        </w:rPr>
      </w:pPr>
      <w:r w:rsidRPr="008C3F37">
        <w:rPr>
          <w:rFonts w:ascii="Inconsolata" w:eastAsia="Times New Roman" w:hAnsi="Inconsolata" w:cs="Courier New"/>
          <w:color w:val="D3D3D3"/>
          <w:sz w:val="21"/>
          <w:szCs w:val="21"/>
          <w:bdr w:val="none" w:sz="0" w:space="0" w:color="auto" w:frame="1"/>
          <w:shd w:val="clear" w:color="auto" w:fill="383B40"/>
        </w:rPr>
        <w:t>});</w:t>
      </w:r>
    </w:p>
    <w:p w14:paraId="169E3D87"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JavaScript Callback</w:t>
      </w:r>
    </w:p>
    <w:p w14:paraId="4FAB31E5" w14:textId="77777777" w:rsidR="008C3F37" w:rsidRPr="008C3F37" w:rsidRDefault="008C3F37" w:rsidP="008C3F37">
      <w:pPr>
        <w:numPr>
          <w:ilvl w:val="0"/>
          <w:numId w:val="3"/>
        </w:numPr>
        <w:shd w:val="clear" w:color="auto" w:fill="F9FAFC"/>
        <w:spacing w:after="18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 syntax is difficult to understand.</w:t>
      </w:r>
    </w:p>
    <w:p w14:paraId="75A5ED76" w14:textId="77777777" w:rsidR="008C3F37" w:rsidRPr="008C3F37" w:rsidRDefault="008C3F37" w:rsidP="008C3F37">
      <w:pPr>
        <w:numPr>
          <w:ilvl w:val="0"/>
          <w:numId w:val="3"/>
        </w:numPr>
        <w:shd w:val="clear" w:color="auto" w:fill="F9FAFC"/>
        <w:spacing w:after="18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Error handling may be hard to manage.</w:t>
      </w:r>
    </w:p>
    <w:p w14:paraId="7993CECF" w14:textId="77777777" w:rsidR="008C3F37" w:rsidRPr="008C3F37" w:rsidRDefault="008C3F37" w:rsidP="008C3F37">
      <w:pPr>
        <w:numPr>
          <w:ilvl w:val="0"/>
          <w:numId w:val="3"/>
        </w:num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Example:</w:t>
      </w:r>
    </w:p>
    <w:p w14:paraId="3671E0A6"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9C4071D"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r w:rsidRPr="008C3F37">
        <w:rPr>
          <w:rFonts w:ascii="Inconsolata" w:eastAsia="Times New Roman" w:hAnsi="Inconsolata" w:cs="Courier New"/>
          <w:color w:val="D3D3D3"/>
          <w:sz w:val="21"/>
          <w:szCs w:val="21"/>
          <w:bdr w:val="none" w:sz="0" w:space="0" w:color="auto" w:frame="1"/>
          <w:shd w:val="clear" w:color="auto" w:fill="383B40"/>
        </w:rPr>
        <w:t>api</w:t>
      </w:r>
      <w:proofErr w:type="spellEnd"/>
      <w:r w:rsidRPr="008C3F37">
        <w:rPr>
          <w:rFonts w:ascii="Inconsolata" w:eastAsia="Times New Roman" w:hAnsi="Inconsolata" w:cs="Courier New"/>
          <w:color w:val="D3D3D3"/>
          <w:sz w:val="21"/>
          <w:szCs w:val="21"/>
          <w:bdr w:val="none" w:sz="0" w:space="0" w:color="auto" w:frame="1"/>
          <w:shd w:val="clear" w:color="auto" w:fill="383B40"/>
        </w:rPr>
        <w:t>(</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(result</w:t>
      </w:r>
      <w:proofErr w:type="gramStart"/>
      <w:r w:rsidRPr="008C3F37">
        <w:rPr>
          <w:rFonts w:ascii="Inconsolata" w:eastAsia="Times New Roman" w:hAnsi="Inconsolata" w:cs="Courier New"/>
          <w:color w:val="D3D3D3"/>
          <w:sz w:val="21"/>
          <w:szCs w:val="21"/>
          <w:bdr w:val="none" w:sz="0" w:space="0" w:color="auto" w:frame="1"/>
          <w:shd w:val="clear" w:color="auto" w:fill="383B40"/>
        </w:rPr>
        <w:t>){</w:t>
      </w:r>
      <w:proofErr w:type="gramEnd"/>
    </w:p>
    <w:p w14:paraId="0051AFF7"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api2(</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(result</w:t>
      </w:r>
      <w:proofErr w:type="gramStart"/>
      <w:r w:rsidRPr="008C3F37">
        <w:rPr>
          <w:rFonts w:ascii="Inconsolata" w:eastAsia="Times New Roman" w:hAnsi="Inconsolata" w:cs="Courier New"/>
          <w:color w:val="D3D3D3"/>
          <w:sz w:val="21"/>
          <w:szCs w:val="21"/>
          <w:bdr w:val="none" w:sz="0" w:space="0" w:color="auto" w:frame="1"/>
          <w:shd w:val="clear" w:color="auto" w:fill="383B40"/>
        </w:rPr>
        <w:t>2){</w:t>
      </w:r>
      <w:proofErr w:type="gramEnd"/>
    </w:p>
    <w:p w14:paraId="58D854B2"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api3(</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(result</w:t>
      </w:r>
      <w:proofErr w:type="gramStart"/>
      <w:r w:rsidRPr="008C3F37">
        <w:rPr>
          <w:rFonts w:ascii="Inconsolata" w:eastAsia="Times New Roman" w:hAnsi="Inconsolata" w:cs="Courier New"/>
          <w:color w:val="D3D3D3"/>
          <w:sz w:val="21"/>
          <w:szCs w:val="21"/>
          <w:bdr w:val="none" w:sz="0" w:space="0" w:color="auto" w:frame="1"/>
          <w:shd w:val="clear" w:color="auto" w:fill="383B40"/>
        </w:rPr>
        <w:t>3){</w:t>
      </w:r>
      <w:proofErr w:type="gramEnd"/>
    </w:p>
    <w:p w14:paraId="7E3612D1"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do work</w:t>
      </w:r>
    </w:p>
    <w:p w14:paraId="7B7CE890"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C678DD"/>
          <w:sz w:val="21"/>
          <w:szCs w:val="21"/>
          <w:bdr w:val="none" w:sz="0" w:space="0" w:color="auto" w:frame="1"/>
          <w:shd w:val="clear" w:color="auto" w:fill="383B40"/>
        </w:rPr>
        <w:t>if</w:t>
      </w:r>
      <w:r w:rsidRPr="008C3F37">
        <w:rPr>
          <w:rFonts w:ascii="Inconsolata" w:eastAsia="Times New Roman" w:hAnsi="Inconsolata" w:cs="Courier New"/>
          <w:color w:val="D3D3D3"/>
          <w:sz w:val="21"/>
          <w:szCs w:val="21"/>
          <w:bdr w:val="none" w:sz="0" w:space="0" w:color="auto" w:frame="1"/>
          <w:shd w:val="clear" w:color="auto" w:fill="383B40"/>
        </w:rPr>
        <w:t>(error) {</w:t>
      </w:r>
    </w:p>
    <w:p w14:paraId="01F2DA45"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do something</w:t>
      </w:r>
    </w:p>
    <w:p w14:paraId="5CAC4994"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588F9BAB"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C678DD"/>
          <w:sz w:val="21"/>
          <w:szCs w:val="21"/>
          <w:bdr w:val="none" w:sz="0" w:space="0" w:color="auto" w:frame="1"/>
          <w:shd w:val="clear" w:color="auto" w:fill="383B40"/>
        </w:rPr>
        <w:t>else</w:t>
      </w: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1853C4FE"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do something</w:t>
      </w:r>
    </w:p>
    <w:p w14:paraId="60B8FDE4"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33F107D1"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40C5BDA9" w14:textId="77777777" w:rsidR="008C3F37" w:rsidRPr="008C3F37" w:rsidRDefault="008C3F37" w:rsidP="008C3F37">
      <w:pPr>
        <w:numPr>
          <w:ilvl w:val="0"/>
          <w:numId w:val="3"/>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7D09C2F9"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Inconsolata" w:eastAsia="Times New Roman" w:hAnsi="Inconsolata" w:cs="Courier New"/>
          <w:color w:val="D5D5D5"/>
          <w:sz w:val="21"/>
          <w:szCs w:val="21"/>
        </w:rPr>
      </w:pPr>
      <w:r w:rsidRPr="008C3F37">
        <w:rPr>
          <w:rFonts w:ascii="Inconsolata" w:eastAsia="Times New Roman" w:hAnsi="Inconsolata" w:cs="Courier New"/>
          <w:color w:val="D3D3D3"/>
          <w:sz w:val="21"/>
          <w:szCs w:val="21"/>
          <w:bdr w:val="none" w:sz="0" w:space="0" w:color="auto" w:frame="1"/>
          <w:shd w:val="clear" w:color="auto" w:fill="383B40"/>
        </w:rPr>
        <w:t>});</w:t>
      </w:r>
    </w:p>
    <w:p w14:paraId="7A89CEB4"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5EAF9AD8">
          <v:rect id="_x0000_i1032" style="width:0;height:0" o:hralign="center" o:hrstd="t" o:hr="t" fillcolor="#a0a0a0" stroked="f"/>
        </w:pict>
      </w:r>
    </w:p>
    <w:p w14:paraId="13CBC029" w14:textId="77777777" w:rsidR="008C3F37" w:rsidRPr="008C3F37" w:rsidRDefault="008C3F37" w:rsidP="008C3F37">
      <w:pPr>
        <w:shd w:val="clear" w:color="auto" w:fill="F9FAFC"/>
        <w:spacing w:after="180" w:line="450" w:lineRule="atLeast"/>
        <w:outlineLvl w:val="2"/>
        <w:rPr>
          <w:rFonts w:ascii="Arial" w:eastAsia="Times New Roman" w:hAnsi="Arial" w:cs="Arial"/>
          <w:b/>
          <w:bCs/>
          <w:color w:val="25265E"/>
          <w:sz w:val="30"/>
          <w:szCs w:val="30"/>
        </w:rPr>
      </w:pPr>
      <w:r w:rsidRPr="008C3F37">
        <w:rPr>
          <w:rFonts w:ascii="Arial" w:eastAsia="Times New Roman" w:hAnsi="Arial" w:cs="Arial"/>
          <w:b/>
          <w:bCs/>
          <w:color w:val="25265E"/>
          <w:sz w:val="30"/>
          <w:szCs w:val="30"/>
        </w:rPr>
        <w:t xml:space="preserve">JavaScript </w:t>
      </w:r>
      <w:proofErr w:type="gramStart"/>
      <w:r w:rsidRPr="008C3F37">
        <w:rPr>
          <w:rFonts w:ascii="Arial" w:eastAsia="Times New Roman" w:hAnsi="Arial" w:cs="Arial"/>
          <w:b/>
          <w:bCs/>
          <w:color w:val="25265E"/>
          <w:sz w:val="30"/>
          <w:szCs w:val="30"/>
        </w:rPr>
        <w:t>finally(</w:t>
      </w:r>
      <w:proofErr w:type="gramEnd"/>
      <w:r w:rsidRPr="008C3F37">
        <w:rPr>
          <w:rFonts w:ascii="Arial" w:eastAsia="Times New Roman" w:hAnsi="Arial" w:cs="Arial"/>
          <w:b/>
          <w:bCs/>
          <w:color w:val="25265E"/>
          <w:sz w:val="30"/>
          <w:szCs w:val="30"/>
        </w:rPr>
        <w:t>) method</w:t>
      </w:r>
    </w:p>
    <w:p w14:paraId="0A97A69C"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lastRenderedPageBreak/>
        <w:t>You can also use the </w:t>
      </w:r>
      <w:proofErr w:type="gramStart"/>
      <w:r w:rsidRPr="008C3F37">
        <w:rPr>
          <w:rFonts w:ascii="Inconsolata" w:eastAsia="Times New Roman" w:hAnsi="Inconsolata" w:cs="Courier New"/>
          <w:color w:val="25265E"/>
          <w:sz w:val="21"/>
          <w:szCs w:val="21"/>
          <w:bdr w:val="single" w:sz="6" w:space="0" w:color="D3DCE6" w:frame="1"/>
        </w:rPr>
        <w:t>finally(</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with promises. The </w:t>
      </w:r>
      <w:proofErr w:type="gramStart"/>
      <w:r w:rsidRPr="008C3F37">
        <w:rPr>
          <w:rFonts w:ascii="Inconsolata" w:eastAsia="Times New Roman" w:hAnsi="Inconsolata" w:cs="Courier New"/>
          <w:color w:val="25265E"/>
          <w:sz w:val="21"/>
          <w:szCs w:val="21"/>
          <w:bdr w:val="single" w:sz="6" w:space="0" w:color="D3DCE6" w:frame="1"/>
        </w:rPr>
        <w:t>finally(</w:t>
      </w:r>
      <w:proofErr w:type="gramEnd"/>
      <w:r w:rsidRPr="008C3F37">
        <w:rPr>
          <w:rFonts w:ascii="Inconsolata" w:eastAsia="Times New Roman" w:hAnsi="Inconsolata" w:cs="Courier New"/>
          <w:color w:val="25265E"/>
          <w:sz w:val="21"/>
          <w:szCs w:val="21"/>
          <w:bdr w:val="single" w:sz="6" w:space="0" w:color="D3DCE6" w:frame="1"/>
        </w:rPr>
        <w:t>)</w:t>
      </w:r>
      <w:r w:rsidRPr="008C3F37">
        <w:rPr>
          <w:rFonts w:ascii="Arial" w:eastAsia="Times New Roman" w:hAnsi="Arial" w:cs="Arial"/>
          <w:color w:val="25265E"/>
          <w:sz w:val="27"/>
          <w:szCs w:val="27"/>
        </w:rPr>
        <w:t> method gets executed when the promise is either resolved successfully or rejected. For example,</w:t>
      </w:r>
    </w:p>
    <w:p w14:paraId="76DF6D9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returns a promise</w:t>
      </w:r>
    </w:p>
    <w:p w14:paraId="747CE9B0"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C678DD"/>
          <w:sz w:val="21"/>
          <w:szCs w:val="21"/>
          <w:bdr w:val="none" w:sz="0" w:space="0" w:color="auto" w:frame="1"/>
          <w:shd w:val="clear" w:color="auto" w:fill="383B40"/>
        </w:rPr>
        <w:t>let</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w:t>
      </w:r>
      <w:proofErr w:type="spellEnd"/>
      <w:r w:rsidRPr="008C3F37">
        <w:rPr>
          <w:rFonts w:ascii="Inconsolata" w:eastAsia="Times New Roman" w:hAnsi="Inconsolata" w:cs="Courier New"/>
          <w:color w:val="D3D3D3"/>
          <w:sz w:val="21"/>
          <w:szCs w:val="21"/>
          <w:bdr w:val="none" w:sz="0" w:space="0" w:color="auto" w:frame="1"/>
          <w:shd w:val="clear" w:color="auto" w:fill="383B40"/>
        </w:rPr>
        <w:t xml:space="preserve"> = </w:t>
      </w:r>
      <w:r w:rsidRPr="008C3F37">
        <w:rPr>
          <w:rFonts w:ascii="Inconsolata" w:eastAsia="Times New Roman" w:hAnsi="Inconsolata" w:cs="Courier New"/>
          <w:color w:val="C678DD"/>
          <w:sz w:val="21"/>
          <w:szCs w:val="21"/>
          <w:bdr w:val="none" w:sz="0" w:space="0" w:color="auto" w:frame="1"/>
          <w:shd w:val="clear" w:color="auto" w:fill="383B40"/>
        </w:rPr>
        <w:t>new</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Promise</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(resolve, reject) {</w:t>
      </w:r>
    </w:p>
    <w:p w14:paraId="771DF40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FFDDBE"/>
          <w:sz w:val="21"/>
          <w:szCs w:val="21"/>
          <w:bdr w:val="none" w:sz="0" w:space="0" w:color="auto" w:frame="1"/>
          <w:shd w:val="clear" w:color="auto" w:fill="383B40"/>
        </w:rPr>
        <w:t xml:space="preserve">// could be resolved or rejected   </w:t>
      </w:r>
    </w:p>
    <w:p w14:paraId="5328A54F"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D3D3D3"/>
          <w:sz w:val="21"/>
          <w:szCs w:val="21"/>
          <w:bdr w:val="none" w:sz="0" w:space="0" w:color="auto" w:frame="1"/>
          <w:shd w:val="clear" w:color="auto" w:fill="383B40"/>
        </w:rPr>
        <w:t>resolve(</w:t>
      </w:r>
      <w:proofErr w:type="gramEnd"/>
      <w:r w:rsidRPr="008C3F37">
        <w:rPr>
          <w:rFonts w:ascii="Inconsolata" w:eastAsia="Times New Roman" w:hAnsi="Inconsolata" w:cs="Courier New"/>
          <w:color w:val="98C379"/>
          <w:sz w:val="21"/>
          <w:szCs w:val="21"/>
          <w:bdr w:val="none" w:sz="0" w:space="0" w:color="auto" w:frame="1"/>
          <w:shd w:val="clear" w:color="auto" w:fill="383B40"/>
        </w:rPr>
        <w:t>'Promise resolved'</w:t>
      </w: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595ABB03"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w:t>
      </w:r>
    </w:p>
    <w:p w14:paraId="08C550D6"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4BAE70E"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FFDDBE"/>
          <w:sz w:val="21"/>
          <w:szCs w:val="21"/>
          <w:bdr w:val="none" w:sz="0" w:space="0" w:color="auto" w:frame="1"/>
          <w:shd w:val="clear" w:color="auto" w:fill="383B40"/>
        </w:rPr>
        <w:t>// add other blocks of code</w:t>
      </w:r>
    </w:p>
    <w:p w14:paraId="613EB83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r w:rsidRPr="008C3F37">
        <w:rPr>
          <w:rFonts w:ascii="Inconsolata" w:eastAsia="Times New Roman" w:hAnsi="Inconsolata" w:cs="Courier New"/>
          <w:color w:val="D3D3D3"/>
          <w:sz w:val="21"/>
          <w:szCs w:val="21"/>
          <w:bdr w:val="none" w:sz="0" w:space="0" w:color="auto" w:frame="1"/>
          <w:shd w:val="clear" w:color="auto" w:fill="383B40"/>
        </w:rPr>
        <w:t>countValue.finally</w:t>
      </w:r>
      <w:proofErr w:type="spellEnd"/>
      <w:r w:rsidRPr="008C3F37">
        <w:rPr>
          <w:rFonts w:ascii="Inconsolata" w:eastAsia="Times New Roman" w:hAnsi="Inconsolata" w:cs="Courier New"/>
          <w:color w:val="D3D3D3"/>
          <w:sz w:val="21"/>
          <w:szCs w:val="21"/>
          <w:bdr w:val="none" w:sz="0" w:space="0" w:color="auto" w:frame="1"/>
          <w:shd w:val="clear" w:color="auto" w:fill="383B40"/>
        </w:rPr>
        <w:t>(</w:t>
      </w:r>
    </w:p>
    <w:p w14:paraId="3E2EBFD2"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r w:rsidRPr="008C3F37">
        <w:rPr>
          <w:rFonts w:ascii="Inconsolata" w:eastAsia="Times New Roman" w:hAnsi="Inconsolata" w:cs="Courier New"/>
          <w:color w:val="C678DD"/>
          <w:sz w:val="21"/>
          <w:szCs w:val="21"/>
          <w:bdr w:val="none" w:sz="0" w:space="0" w:color="auto" w:frame="1"/>
          <w:shd w:val="clear" w:color="auto" w:fill="383B40"/>
        </w:rPr>
        <w:t>function</w:t>
      </w: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61AEEE"/>
          <w:sz w:val="21"/>
          <w:szCs w:val="21"/>
          <w:bdr w:val="none" w:sz="0" w:space="0" w:color="auto" w:frame="1"/>
          <w:shd w:val="clear" w:color="auto" w:fill="383B40"/>
        </w:rPr>
        <w:t>greet</w:t>
      </w:r>
      <w:r w:rsidRPr="008C3F37">
        <w:rPr>
          <w:rFonts w:ascii="Inconsolata" w:eastAsia="Times New Roman" w:hAnsi="Inconsolata" w:cs="Courier New"/>
          <w:color w:val="D3D3D3"/>
          <w:sz w:val="21"/>
          <w:szCs w:val="21"/>
          <w:bdr w:val="none" w:sz="0" w:space="0" w:color="auto" w:frame="1"/>
          <w:shd w:val="clear" w:color="auto" w:fill="383B40"/>
        </w:rPr>
        <w:t>(</w:t>
      </w:r>
      <w:proofErr w:type="gramEnd"/>
      <w:r w:rsidRPr="008C3F37">
        <w:rPr>
          <w:rFonts w:ascii="Inconsolata" w:eastAsia="Times New Roman" w:hAnsi="Inconsolata" w:cs="Courier New"/>
          <w:color w:val="D3D3D3"/>
          <w:sz w:val="21"/>
          <w:szCs w:val="21"/>
          <w:bdr w:val="none" w:sz="0" w:space="0" w:color="auto" w:frame="1"/>
          <w:shd w:val="clear" w:color="auto" w:fill="383B40"/>
        </w:rPr>
        <w:t>) {</w:t>
      </w:r>
    </w:p>
    <w:p w14:paraId="2281B5F4"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8C3F37">
        <w:rPr>
          <w:rFonts w:ascii="Inconsolata" w:eastAsia="Times New Roman" w:hAnsi="Inconsolata" w:cs="Courier New"/>
          <w:color w:val="E6C07B"/>
          <w:sz w:val="21"/>
          <w:szCs w:val="21"/>
          <w:bdr w:val="none" w:sz="0" w:space="0" w:color="auto" w:frame="1"/>
          <w:shd w:val="clear" w:color="auto" w:fill="383B40"/>
        </w:rPr>
        <w:t>console</w:t>
      </w:r>
      <w:r w:rsidRPr="008C3F37">
        <w:rPr>
          <w:rFonts w:ascii="Inconsolata" w:eastAsia="Times New Roman" w:hAnsi="Inconsolata" w:cs="Courier New"/>
          <w:color w:val="D3D3D3"/>
          <w:sz w:val="21"/>
          <w:szCs w:val="21"/>
          <w:bdr w:val="none" w:sz="0" w:space="0" w:color="auto" w:frame="1"/>
          <w:shd w:val="clear" w:color="auto" w:fill="383B40"/>
        </w:rPr>
        <w:t>.log(</w:t>
      </w:r>
      <w:proofErr w:type="gramEnd"/>
      <w:r w:rsidRPr="008C3F37">
        <w:rPr>
          <w:rFonts w:ascii="Inconsolata" w:eastAsia="Times New Roman" w:hAnsi="Inconsolata" w:cs="Courier New"/>
          <w:color w:val="98C379"/>
          <w:sz w:val="21"/>
          <w:szCs w:val="21"/>
          <w:bdr w:val="none" w:sz="0" w:space="0" w:color="auto" w:frame="1"/>
          <w:shd w:val="clear" w:color="auto" w:fill="383B40"/>
        </w:rPr>
        <w:t>'This code is executed.'</w:t>
      </w:r>
      <w:r w:rsidRPr="008C3F37">
        <w:rPr>
          <w:rFonts w:ascii="Inconsolata" w:eastAsia="Times New Roman" w:hAnsi="Inconsolata" w:cs="Courier New"/>
          <w:color w:val="D3D3D3"/>
          <w:sz w:val="21"/>
          <w:szCs w:val="21"/>
          <w:bdr w:val="none" w:sz="0" w:space="0" w:color="auto" w:frame="1"/>
          <w:shd w:val="clear" w:color="auto" w:fill="383B40"/>
        </w:rPr>
        <w:t>);</w:t>
      </w:r>
    </w:p>
    <w:p w14:paraId="652E233C"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C3F37">
        <w:rPr>
          <w:rFonts w:ascii="Inconsolata" w:eastAsia="Times New Roman" w:hAnsi="Inconsolata" w:cs="Courier New"/>
          <w:color w:val="D3D3D3"/>
          <w:sz w:val="21"/>
          <w:szCs w:val="21"/>
          <w:bdr w:val="none" w:sz="0" w:space="0" w:color="auto" w:frame="1"/>
          <w:shd w:val="clear" w:color="auto" w:fill="383B40"/>
        </w:rPr>
        <w:t xml:space="preserve">    }</w:t>
      </w:r>
    </w:p>
    <w:p w14:paraId="360AAD95" w14:textId="77777777" w:rsidR="008C3F37" w:rsidRPr="008C3F37" w:rsidRDefault="008C3F37" w:rsidP="008C3F3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3D3D3"/>
          <w:sz w:val="21"/>
          <w:szCs w:val="21"/>
          <w:bdr w:val="none" w:sz="0" w:space="0" w:color="auto" w:frame="1"/>
          <w:shd w:val="clear" w:color="auto" w:fill="383B40"/>
        </w:rPr>
        <w:t>);</w:t>
      </w:r>
    </w:p>
    <w:p w14:paraId="52B1FF79" w14:textId="77777777" w:rsidR="008C3F37" w:rsidRPr="008C3F37" w:rsidRDefault="00000000" w:rsidP="008C3F37">
      <w:pPr>
        <w:shd w:val="clear" w:color="auto" w:fill="383B40"/>
        <w:spacing w:line="240" w:lineRule="auto"/>
        <w:rPr>
          <w:rFonts w:ascii="Arial" w:eastAsia="Times New Roman" w:hAnsi="Arial" w:cs="Arial"/>
          <w:color w:val="25265E"/>
          <w:sz w:val="24"/>
          <w:szCs w:val="24"/>
        </w:rPr>
      </w:pPr>
      <w:hyperlink r:id="rId15" w:tgtFrame="_blank" w:history="1">
        <w:r w:rsidR="008C3F37" w:rsidRPr="008C3F37">
          <w:rPr>
            <w:rFonts w:ascii="Arial" w:eastAsia="Times New Roman" w:hAnsi="Arial" w:cs="Arial"/>
            <w:color w:val="FFFFFF"/>
            <w:sz w:val="21"/>
            <w:szCs w:val="21"/>
            <w:u w:val="single"/>
          </w:rPr>
          <w:t>Run Code</w:t>
        </w:r>
      </w:hyperlink>
    </w:p>
    <w:p w14:paraId="11A2B6B4" w14:textId="77777777" w:rsidR="008C3F37" w:rsidRPr="008C3F37" w:rsidRDefault="008C3F37" w:rsidP="008C3F37">
      <w:pPr>
        <w:shd w:val="clear" w:color="auto" w:fill="F9FAFC"/>
        <w:spacing w:after="0" w:line="450" w:lineRule="atLeast"/>
        <w:rPr>
          <w:rFonts w:ascii="Arial" w:eastAsia="Times New Roman" w:hAnsi="Arial" w:cs="Arial"/>
          <w:color w:val="25265E"/>
          <w:sz w:val="27"/>
          <w:szCs w:val="27"/>
        </w:rPr>
      </w:pPr>
      <w:r w:rsidRPr="008C3F37">
        <w:rPr>
          <w:rFonts w:ascii="Arial" w:eastAsia="Times New Roman" w:hAnsi="Arial" w:cs="Arial"/>
          <w:b/>
          <w:bCs/>
          <w:color w:val="25265E"/>
          <w:sz w:val="27"/>
          <w:szCs w:val="27"/>
        </w:rPr>
        <w:t>Output</w:t>
      </w:r>
    </w:p>
    <w:p w14:paraId="2A47C087" w14:textId="77777777" w:rsidR="008C3F37" w:rsidRPr="008C3F37" w:rsidRDefault="008C3F37" w:rsidP="008C3F3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C3F37">
        <w:rPr>
          <w:rFonts w:ascii="Inconsolata" w:eastAsia="Times New Roman" w:hAnsi="Inconsolata" w:cs="Courier New"/>
          <w:color w:val="D5D5D5"/>
          <w:sz w:val="21"/>
          <w:szCs w:val="21"/>
          <w:bdr w:val="none" w:sz="0" w:space="0" w:color="auto" w:frame="1"/>
        </w:rPr>
        <w:t>This code is executed.</w:t>
      </w:r>
    </w:p>
    <w:p w14:paraId="1DB1CA2B" w14:textId="77777777" w:rsidR="008C3F37" w:rsidRPr="008C3F37" w:rsidRDefault="00000000" w:rsidP="008C3F37">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11D449EE">
          <v:rect id="_x0000_i1033" style="width:0;height:0" o:hralign="center" o:hrstd="t" o:hr="t" fillcolor="#a0a0a0" stroked="f"/>
        </w:pict>
      </w:r>
    </w:p>
    <w:p w14:paraId="48A5A644" w14:textId="77777777" w:rsidR="008C3F37" w:rsidRPr="008C3F37" w:rsidRDefault="008C3F37" w:rsidP="008C3F37">
      <w:pPr>
        <w:shd w:val="clear" w:color="auto" w:fill="F9FAFC"/>
        <w:spacing w:after="180" w:line="540" w:lineRule="atLeast"/>
        <w:outlineLvl w:val="1"/>
        <w:rPr>
          <w:rFonts w:ascii="Arial" w:eastAsia="Times New Roman" w:hAnsi="Arial" w:cs="Arial"/>
          <w:b/>
          <w:bCs/>
          <w:color w:val="25265E"/>
          <w:sz w:val="36"/>
          <w:szCs w:val="36"/>
        </w:rPr>
      </w:pPr>
      <w:r w:rsidRPr="008C3F37">
        <w:rPr>
          <w:rFonts w:ascii="Arial" w:eastAsia="Times New Roman" w:hAnsi="Arial" w:cs="Arial"/>
          <w:b/>
          <w:bCs/>
          <w:color w:val="25265E"/>
          <w:sz w:val="36"/>
          <w:szCs w:val="36"/>
        </w:rPr>
        <w:t>JavaScript Promise Methods</w:t>
      </w:r>
    </w:p>
    <w:p w14:paraId="15E865F5" w14:textId="77777777" w:rsidR="008C3F37" w:rsidRPr="008C3F37" w:rsidRDefault="008C3F37" w:rsidP="008C3F37">
      <w:pPr>
        <w:shd w:val="clear" w:color="auto" w:fill="F9FAFC"/>
        <w:spacing w:after="240" w:line="450" w:lineRule="atLeast"/>
        <w:rPr>
          <w:rFonts w:ascii="Arial" w:eastAsia="Times New Roman" w:hAnsi="Arial" w:cs="Arial"/>
          <w:color w:val="25265E"/>
          <w:sz w:val="27"/>
          <w:szCs w:val="27"/>
        </w:rPr>
      </w:pPr>
      <w:r w:rsidRPr="008C3F37">
        <w:rPr>
          <w:rFonts w:ascii="Arial" w:eastAsia="Times New Roman" w:hAnsi="Arial" w:cs="Arial"/>
          <w:color w:val="25265E"/>
          <w:sz w:val="27"/>
          <w:szCs w:val="27"/>
        </w:rPr>
        <w:t>There are various methods available to the Promise object.</w:t>
      </w:r>
    </w:p>
    <w:tbl>
      <w:tblPr>
        <w:tblW w:w="11400" w:type="dxa"/>
        <w:shd w:val="clear" w:color="auto" w:fill="F8FAFF"/>
        <w:tblCellMar>
          <w:left w:w="0" w:type="dxa"/>
          <w:right w:w="0" w:type="dxa"/>
        </w:tblCellMar>
        <w:tblLook w:val="04A0" w:firstRow="1" w:lastRow="0" w:firstColumn="1" w:lastColumn="0" w:noHBand="0" w:noVBand="1"/>
      </w:tblPr>
      <w:tblGrid>
        <w:gridCol w:w="3088"/>
        <w:gridCol w:w="8312"/>
      </w:tblGrid>
      <w:tr w:rsidR="008C3F37" w:rsidRPr="008C3F37" w14:paraId="15D0A29D" w14:textId="77777777" w:rsidTr="008C3F37">
        <w:tc>
          <w:tcPr>
            <w:tcW w:w="0" w:type="auto"/>
            <w:shd w:val="clear" w:color="auto" w:fill="F8FAFF"/>
            <w:tcMar>
              <w:top w:w="180" w:type="dxa"/>
              <w:left w:w="360" w:type="dxa"/>
              <w:bottom w:w="180" w:type="dxa"/>
              <w:right w:w="360" w:type="dxa"/>
            </w:tcMar>
            <w:vAlign w:val="center"/>
            <w:hideMark/>
          </w:tcPr>
          <w:p w14:paraId="0F9C2706"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Method</w:t>
            </w:r>
          </w:p>
        </w:tc>
        <w:tc>
          <w:tcPr>
            <w:tcW w:w="0" w:type="auto"/>
            <w:shd w:val="clear" w:color="auto" w:fill="F8FAFF"/>
            <w:tcMar>
              <w:top w:w="180" w:type="dxa"/>
              <w:left w:w="360" w:type="dxa"/>
              <w:bottom w:w="180" w:type="dxa"/>
              <w:right w:w="360" w:type="dxa"/>
            </w:tcMar>
            <w:vAlign w:val="center"/>
            <w:hideMark/>
          </w:tcPr>
          <w:p w14:paraId="7491BB70"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Description</w:t>
            </w:r>
          </w:p>
        </w:tc>
      </w:tr>
      <w:tr w:rsidR="008C3F37" w:rsidRPr="008C3F37" w14:paraId="59746382" w14:textId="77777777" w:rsidTr="008C3F37">
        <w:tc>
          <w:tcPr>
            <w:tcW w:w="0" w:type="auto"/>
            <w:shd w:val="clear" w:color="auto" w:fill="F8FAFF"/>
            <w:tcMar>
              <w:top w:w="180" w:type="dxa"/>
              <w:left w:w="360" w:type="dxa"/>
              <w:bottom w:w="180" w:type="dxa"/>
              <w:right w:w="360" w:type="dxa"/>
            </w:tcMar>
            <w:vAlign w:val="center"/>
            <w:hideMark/>
          </w:tcPr>
          <w:p w14:paraId="7FFB1C4D"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Inconsolata" w:eastAsia="Times New Roman" w:hAnsi="Inconsolata" w:cs="Courier New"/>
                <w:sz w:val="21"/>
                <w:szCs w:val="21"/>
                <w:bdr w:val="single" w:sz="6" w:space="0" w:color="D3DCE6" w:frame="1"/>
              </w:rPr>
              <w:t>all(</w:t>
            </w:r>
            <w:proofErr w:type="spellStart"/>
            <w:r w:rsidRPr="008C3F37">
              <w:rPr>
                <w:rFonts w:ascii="Inconsolata" w:eastAsia="Times New Roman" w:hAnsi="Inconsolata" w:cs="Courier New"/>
                <w:sz w:val="21"/>
                <w:szCs w:val="21"/>
                <w:bdr w:val="single" w:sz="6" w:space="0" w:color="D3DCE6" w:frame="1"/>
              </w:rPr>
              <w:t>iterable</w:t>
            </w:r>
            <w:proofErr w:type="spellEnd"/>
            <w:r w:rsidRPr="008C3F37">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F79A9CF"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 xml:space="preserve">Waits for all promises to be resolved or </w:t>
            </w:r>
            <w:proofErr w:type="spellStart"/>
            <w:r w:rsidRPr="008C3F37">
              <w:rPr>
                <w:rFonts w:ascii="Times New Roman" w:eastAsia="Times New Roman" w:hAnsi="Times New Roman" w:cs="Times New Roman"/>
                <w:sz w:val="24"/>
                <w:szCs w:val="24"/>
              </w:rPr>
              <w:t>any one</w:t>
            </w:r>
            <w:proofErr w:type="spellEnd"/>
            <w:r w:rsidRPr="008C3F37">
              <w:rPr>
                <w:rFonts w:ascii="Times New Roman" w:eastAsia="Times New Roman" w:hAnsi="Times New Roman" w:cs="Times New Roman"/>
                <w:sz w:val="24"/>
                <w:szCs w:val="24"/>
              </w:rPr>
              <w:t xml:space="preserve"> to be rejected</w:t>
            </w:r>
          </w:p>
        </w:tc>
      </w:tr>
      <w:tr w:rsidR="008C3F37" w:rsidRPr="008C3F37" w14:paraId="600BF4F5" w14:textId="77777777" w:rsidTr="008C3F37">
        <w:tc>
          <w:tcPr>
            <w:tcW w:w="0" w:type="auto"/>
            <w:shd w:val="clear" w:color="auto" w:fill="F8FAFF"/>
            <w:tcMar>
              <w:top w:w="180" w:type="dxa"/>
              <w:left w:w="360" w:type="dxa"/>
              <w:bottom w:w="180" w:type="dxa"/>
              <w:right w:w="360" w:type="dxa"/>
            </w:tcMar>
            <w:vAlign w:val="center"/>
            <w:hideMark/>
          </w:tcPr>
          <w:p w14:paraId="611A4EFC" w14:textId="77777777" w:rsidR="008C3F37" w:rsidRPr="008C3F37" w:rsidRDefault="008C3F37" w:rsidP="008C3F37">
            <w:pPr>
              <w:spacing w:after="0" w:line="240" w:lineRule="auto"/>
              <w:rPr>
                <w:rFonts w:ascii="Times New Roman" w:eastAsia="Times New Roman" w:hAnsi="Times New Roman" w:cs="Times New Roman"/>
                <w:sz w:val="24"/>
                <w:szCs w:val="24"/>
              </w:rPr>
            </w:pPr>
            <w:proofErr w:type="spellStart"/>
            <w:r w:rsidRPr="008C3F37">
              <w:rPr>
                <w:rFonts w:ascii="Inconsolata" w:eastAsia="Times New Roman" w:hAnsi="Inconsolata" w:cs="Courier New"/>
                <w:sz w:val="21"/>
                <w:szCs w:val="21"/>
                <w:bdr w:val="single" w:sz="6" w:space="0" w:color="D3DCE6" w:frame="1"/>
              </w:rPr>
              <w:t>allSettled</w:t>
            </w:r>
            <w:proofErr w:type="spellEnd"/>
            <w:r w:rsidRPr="008C3F37">
              <w:rPr>
                <w:rFonts w:ascii="Inconsolata" w:eastAsia="Times New Roman" w:hAnsi="Inconsolata" w:cs="Courier New"/>
                <w:sz w:val="21"/>
                <w:szCs w:val="21"/>
                <w:bdr w:val="single" w:sz="6" w:space="0" w:color="D3DCE6" w:frame="1"/>
              </w:rPr>
              <w:t>(</w:t>
            </w:r>
            <w:proofErr w:type="spellStart"/>
            <w:r w:rsidRPr="008C3F37">
              <w:rPr>
                <w:rFonts w:ascii="Inconsolata" w:eastAsia="Times New Roman" w:hAnsi="Inconsolata" w:cs="Courier New"/>
                <w:sz w:val="21"/>
                <w:szCs w:val="21"/>
                <w:bdr w:val="single" w:sz="6" w:space="0" w:color="D3DCE6" w:frame="1"/>
              </w:rPr>
              <w:t>iterable</w:t>
            </w:r>
            <w:proofErr w:type="spellEnd"/>
            <w:r w:rsidRPr="008C3F37">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495514CE"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Waits until all promises are either resolved or rejected</w:t>
            </w:r>
          </w:p>
        </w:tc>
      </w:tr>
      <w:tr w:rsidR="008C3F37" w:rsidRPr="008C3F37" w14:paraId="1EB30E19" w14:textId="77777777" w:rsidTr="008C3F37">
        <w:tc>
          <w:tcPr>
            <w:tcW w:w="0" w:type="auto"/>
            <w:shd w:val="clear" w:color="auto" w:fill="F8FAFF"/>
            <w:tcMar>
              <w:top w:w="180" w:type="dxa"/>
              <w:left w:w="360" w:type="dxa"/>
              <w:bottom w:w="180" w:type="dxa"/>
              <w:right w:w="360" w:type="dxa"/>
            </w:tcMar>
            <w:vAlign w:val="center"/>
            <w:hideMark/>
          </w:tcPr>
          <w:p w14:paraId="45C137D7"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Inconsolata" w:eastAsia="Times New Roman" w:hAnsi="Inconsolata" w:cs="Courier New"/>
                <w:sz w:val="21"/>
                <w:szCs w:val="21"/>
                <w:bdr w:val="single" w:sz="6" w:space="0" w:color="D3DCE6" w:frame="1"/>
              </w:rPr>
              <w:t>any(</w:t>
            </w:r>
            <w:proofErr w:type="spellStart"/>
            <w:r w:rsidRPr="008C3F37">
              <w:rPr>
                <w:rFonts w:ascii="Inconsolata" w:eastAsia="Times New Roman" w:hAnsi="Inconsolata" w:cs="Courier New"/>
                <w:sz w:val="21"/>
                <w:szCs w:val="21"/>
                <w:bdr w:val="single" w:sz="6" w:space="0" w:color="D3DCE6" w:frame="1"/>
              </w:rPr>
              <w:t>iterable</w:t>
            </w:r>
            <w:proofErr w:type="spellEnd"/>
            <w:r w:rsidRPr="008C3F37">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0880EF8"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Returns the promise value as soon as any one of the promises is fulfilled</w:t>
            </w:r>
          </w:p>
        </w:tc>
      </w:tr>
      <w:tr w:rsidR="008C3F37" w:rsidRPr="008C3F37" w14:paraId="66D2F53B" w14:textId="77777777" w:rsidTr="008C3F37">
        <w:tc>
          <w:tcPr>
            <w:tcW w:w="0" w:type="auto"/>
            <w:shd w:val="clear" w:color="auto" w:fill="F8FAFF"/>
            <w:tcMar>
              <w:top w:w="180" w:type="dxa"/>
              <w:left w:w="360" w:type="dxa"/>
              <w:bottom w:w="180" w:type="dxa"/>
              <w:right w:w="360" w:type="dxa"/>
            </w:tcMar>
            <w:vAlign w:val="center"/>
            <w:hideMark/>
          </w:tcPr>
          <w:p w14:paraId="56308BEE"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Inconsolata" w:eastAsia="Times New Roman" w:hAnsi="Inconsolata" w:cs="Courier New"/>
                <w:sz w:val="21"/>
                <w:szCs w:val="21"/>
                <w:bdr w:val="single" w:sz="6" w:space="0" w:color="D3DCE6" w:frame="1"/>
              </w:rPr>
              <w:t>race(</w:t>
            </w:r>
            <w:proofErr w:type="spellStart"/>
            <w:r w:rsidRPr="008C3F37">
              <w:rPr>
                <w:rFonts w:ascii="Inconsolata" w:eastAsia="Times New Roman" w:hAnsi="Inconsolata" w:cs="Courier New"/>
                <w:sz w:val="21"/>
                <w:szCs w:val="21"/>
                <w:bdr w:val="single" w:sz="6" w:space="0" w:color="D3DCE6" w:frame="1"/>
              </w:rPr>
              <w:t>iterable</w:t>
            </w:r>
            <w:proofErr w:type="spellEnd"/>
            <w:r w:rsidRPr="008C3F37">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F7501CE"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Wait until any of the promises is resolved or rejected</w:t>
            </w:r>
          </w:p>
        </w:tc>
      </w:tr>
      <w:tr w:rsidR="008C3F37" w:rsidRPr="008C3F37" w14:paraId="26BF282F" w14:textId="77777777" w:rsidTr="008C3F37">
        <w:tc>
          <w:tcPr>
            <w:tcW w:w="0" w:type="auto"/>
            <w:shd w:val="clear" w:color="auto" w:fill="F8FAFF"/>
            <w:tcMar>
              <w:top w:w="180" w:type="dxa"/>
              <w:left w:w="360" w:type="dxa"/>
              <w:bottom w:w="180" w:type="dxa"/>
              <w:right w:w="360" w:type="dxa"/>
            </w:tcMar>
            <w:vAlign w:val="center"/>
            <w:hideMark/>
          </w:tcPr>
          <w:p w14:paraId="4616B784"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Inconsolata" w:eastAsia="Times New Roman" w:hAnsi="Inconsolata" w:cs="Courier New"/>
                <w:sz w:val="21"/>
                <w:szCs w:val="21"/>
                <w:bdr w:val="single" w:sz="6" w:space="0" w:color="D3DCE6" w:frame="1"/>
              </w:rPr>
              <w:lastRenderedPageBreak/>
              <w:t>reject(reason)</w:t>
            </w:r>
          </w:p>
        </w:tc>
        <w:tc>
          <w:tcPr>
            <w:tcW w:w="0" w:type="auto"/>
            <w:shd w:val="clear" w:color="auto" w:fill="F8FAFF"/>
            <w:tcMar>
              <w:top w:w="180" w:type="dxa"/>
              <w:left w:w="360" w:type="dxa"/>
              <w:bottom w:w="180" w:type="dxa"/>
              <w:right w:w="360" w:type="dxa"/>
            </w:tcMar>
            <w:vAlign w:val="center"/>
            <w:hideMark/>
          </w:tcPr>
          <w:p w14:paraId="708B300C"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Returns a new Promise object that is rejected for the given reason</w:t>
            </w:r>
          </w:p>
        </w:tc>
      </w:tr>
      <w:tr w:rsidR="008C3F37" w:rsidRPr="008C3F37" w14:paraId="171B1D27" w14:textId="77777777" w:rsidTr="008C3F37">
        <w:tc>
          <w:tcPr>
            <w:tcW w:w="0" w:type="auto"/>
            <w:shd w:val="clear" w:color="auto" w:fill="F8FAFF"/>
            <w:tcMar>
              <w:top w:w="180" w:type="dxa"/>
              <w:left w:w="360" w:type="dxa"/>
              <w:bottom w:w="180" w:type="dxa"/>
              <w:right w:w="360" w:type="dxa"/>
            </w:tcMar>
            <w:vAlign w:val="center"/>
            <w:hideMark/>
          </w:tcPr>
          <w:p w14:paraId="0E75553D"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Inconsolata" w:eastAsia="Times New Roman" w:hAnsi="Inconsolata" w:cs="Courier New"/>
                <w:sz w:val="21"/>
                <w:szCs w:val="21"/>
                <w:bdr w:val="single" w:sz="6" w:space="0" w:color="D3DCE6" w:frame="1"/>
              </w:rPr>
              <w:t>resolve(value)</w:t>
            </w:r>
          </w:p>
        </w:tc>
        <w:tc>
          <w:tcPr>
            <w:tcW w:w="0" w:type="auto"/>
            <w:shd w:val="clear" w:color="auto" w:fill="F8FAFF"/>
            <w:tcMar>
              <w:top w:w="180" w:type="dxa"/>
              <w:left w:w="360" w:type="dxa"/>
              <w:bottom w:w="180" w:type="dxa"/>
              <w:right w:w="360" w:type="dxa"/>
            </w:tcMar>
            <w:vAlign w:val="center"/>
            <w:hideMark/>
          </w:tcPr>
          <w:p w14:paraId="4653C78C"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Returns a new Promise object that is resolved with the given value</w:t>
            </w:r>
          </w:p>
        </w:tc>
      </w:tr>
      <w:tr w:rsidR="008C3F37" w:rsidRPr="008C3F37" w14:paraId="0EDF0B35" w14:textId="77777777" w:rsidTr="008C3F37">
        <w:tc>
          <w:tcPr>
            <w:tcW w:w="0" w:type="auto"/>
            <w:shd w:val="clear" w:color="auto" w:fill="F8FAFF"/>
            <w:tcMar>
              <w:top w:w="180" w:type="dxa"/>
              <w:left w:w="360" w:type="dxa"/>
              <w:bottom w:w="180" w:type="dxa"/>
              <w:right w:w="360" w:type="dxa"/>
            </w:tcMar>
            <w:vAlign w:val="center"/>
            <w:hideMark/>
          </w:tcPr>
          <w:p w14:paraId="063A2C1A" w14:textId="77777777" w:rsidR="008C3F37" w:rsidRPr="008C3F37" w:rsidRDefault="008C3F37" w:rsidP="008C3F37">
            <w:pPr>
              <w:spacing w:after="0" w:line="240" w:lineRule="auto"/>
              <w:rPr>
                <w:rFonts w:ascii="Times New Roman" w:eastAsia="Times New Roman" w:hAnsi="Times New Roman" w:cs="Times New Roman"/>
                <w:sz w:val="24"/>
                <w:szCs w:val="24"/>
              </w:rPr>
            </w:pPr>
            <w:proofErr w:type="gramStart"/>
            <w:r w:rsidRPr="008C3F37">
              <w:rPr>
                <w:rFonts w:ascii="Inconsolata" w:eastAsia="Times New Roman" w:hAnsi="Inconsolata" w:cs="Courier New"/>
                <w:sz w:val="21"/>
                <w:szCs w:val="21"/>
                <w:bdr w:val="single" w:sz="6" w:space="0" w:color="D3DCE6" w:frame="1"/>
              </w:rPr>
              <w:t>catch(</w:t>
            </w:r>
            <w:proofErr w:type="gramEnd"/>
            <w:r w:rsidRPr="008C3F37">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0BA8723"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Appends the rejection handler callback</w:t>
            </w:r>
          </w:p>
        </w:tc>
      </w:tr>
      <w:tr w:rsidR="008C3F37" w:rsidRPr="008C3F37" w14:paraId="3C3147A0" w14:textId="77777777" w:rsidTr="008C3F37">
        <w:tc>
          <w:tcPr>
            <w:tcW w:w="0" w:type="auto"/>
            <w:shd w:val="clear" w:color="auto" w:fill="F8FAFF"/>
            <w:tcMar>
              <w:top w:w="180" w:type="dxa"/>
              <w:left w:w="360" w:type="dxa"/>
              <w:bottom w:w="180" w:type="dxa"/>
              <w:right w:w="360" w:type="dxa"/>
            </w:tcMar>
            <w:vAlign w:val="center"/>
            <w:hideMark/>
          </w:tcPr>
          <w:p w14:paraId="1DBD9A4B" w14:textId="77777777" w:rsidR="008C3F37" w:rsidRPr="008C3F37" w:rsidRDefault="008C3F37" w:rsidP="008C3F37">
            <w:pPr>
              <w:spacing w:after="0" w:line="240" w:lineRule="auto"/>
              <w:rPr>
                <w:rFonts w:ascii="Times New Roman" w:eastAsia="Times New Roman" w:hAnsi="Times New Roman" w:cs="Times New Roman"/>
                <w:sz w:val="24"/>
                <w:szCs w:val="24"/>
              </w:rPr>
            </w:pPr>
            <w:proofErr w:type="gramStart"/>
            <w:r w:rsidRPr="008C3F37">
              <w:rPr>
                <w:rFonts w:ascii="Inconsolata" w:eastAsia="Times New Roman" w:hAnsi="Inconsolata" w:cs="Courier New"/>
                <w:sz w:val="21"/>
                <w:szCs w:val="21"/>
                <w:bdr w:val="single" w:sz="6" w:space="0" w:color="D3DCE6" w:frame="1"/>
              </w:rPr>
              <w:t>then(</w:t>
            </w:r>
            <w:proofErr w:type="gramEnd"/>
            <w:r w:rsidRPr="008C3F37">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DD4EA68"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Appends the resolved handler callback</w:t>
            </w:r>
          </w:p>
        </w:tc>
      </w:tr>
      <w:tr w:rsidR="008C3F37" w:rsidRPr="008C3F37" w14:paraId="455EA21F" w14:textId="77777777" w:rsidTr="008C3F37">
        <w:tc>
          <w:tcPr>
            <w:tcW w:w="0" w:type="auto"/>
            <w:tcBorders>
              <w:bottom w:val="nil"/>
            </w:tcBorders>
            <w:shd w:val="clear" w:color="auto" w:fill="F8FAFF"/>
            <w:tcMar>
              <w:top w:w="180" w:type="dxa"/>
              <w:left w:w="360" w:type="dxa"/>
              <w:bottom w:w="180" w:type="dxa"/>
              <w:right w:w="360" w:type="dxa"/>
            </w:tcMar>
            <w:vAlign w:val="center"/>
            <w:hideMark/>
          </w:tcPr>
          <w:p w14:paraId="49958AEC" w14:textId="77777777" w:rsidR="008C3F37" w:rsidRPr="008C3F37" w:rsidRDefault="008C3F37" w:rsidP="008C3F37">
            <w:pPr>
              <w:spacing w:after="0" w:line="240" w:lineRule="auto"/>
              <w:rPr>
                <w:rFonts w:ascii="Times New Roman" w:eastAsia="Times New Roman" w:hAnsi="Times New Roman" w:cs="Times New Roman"/>
                <w:sz w:val="24"/>
                <w:szCs w:val="24"/>
              </w:rPr>
            </w:pPr>
            <w:proofErr w:type="gramStart"/>
            <w:r w:rsidRPr="008C3F37">
              <w:rPr>
                <w:rFonts w:ascii="Inconsolata" w:eastAsia="Times New Roman" w:hAnsi="Inconsolata" w:cs="Courier New"/>
                <w:sz w:val="21"/>
                <w:szCs w:val="21"/>
                <w:bdr w:val="single" w:sz="6" w:space="0" w:color="D3DCE6" w:frame="1"/>
              </w:rPr>
              <w:t>finally(</w:t>
            </w:r>
            <w:proofErr w:type="gramEnd"/>
            <w:r w:rsidRPr="008C3F37">
              <w:rPr>
                <w:rFonts w:ascii="Inconsolata" w:eastAsia="Times New Roman" w:hAnsi="Inconsolata" w:cs="Courier New"/>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08FF4DF7" w14:textId="77777777" w:rsidR="008C3F37" w:rsidRPr="008C3F37" w:rsidRDefault="008C3F37" w:rsidP="008C3F37">
            <w:pPr>
              <w:spacing w:after="0" w:line="240" w:lineRule="auto"/>
              <w:rPr>
                <w:rFonts w:ascii="Times New Roman" w:eastAsia="Times New Roman" w:hAnsi="Times New Roman" w:cs="Times New Roman"/>
                <w:sz w:val="24"/>
                <w:szCs w:val="24"/>
              </w:rPr>
            </w:pPr>
            <w:r w:rsidRPr="008C3F37">
              <w:rPr>
                <w:rFonts w:ascii="Times New Roman" w:eastAsia="Times New Roman" w:hAnsi="Times New Roman" w:cs="Times New Roman"/>
                <w:sz w:val="24"/>
                <w:szCs w:val="24"/>
              </w:rPr>
              <w:t>Appends a handler to the promise</w:t>
            </w:r>
          </w:p>
        </w:tc>
      </w:tr>
    </w:tbl>
    <w:p w14:paraId="6E341CFB" w14:textId="77777777" w:rsidR="008C3F37" w:rsidRDefault="008C3F37" w:rsidP="008C3F37"/>
    <w:p w14:paraId="57C0C76F" w14:textId="19AFCDE9" w:rsidR="008C3F37" w:rsidRDefault="008C3F37" w:rsidP="008C3F37"/>
    <w:p w14:paraId="087B1C4B" w14:textId="75F92902" w:rsidR="008C3F37" w:rsidRDefault="008C3F37" w:rsidP="008C3F37"/>
    <w:p w14:paraId="72A721AB" w14:textId="10C38559" w:rsidR="008C3F37" w:rsidRDefault="008C3F37" w:rsidP="008C3F37"/>
    <w:p w14:paraId="37DF7449" w14:textId="127CDCE7" w:rsidR="008C3F37" w:rsidRDefault="008C3F37" w:rsidP="008C3F37">
      <w:pPr>
        <w:pBdr>
          <w:bottom w:val="double" w:sz="6" w:space="1" w:color="auto"/>
        </w:pBdr>
      </w:pPr>
    </w:p>
    <w:p w14:paraId="17CF2731" w14:textId="77777777" w:rsidR="00B76813" w:rsidRPr="00B76813" w:rsidRDefault="00B76813" w:rsidP="00B76813">
      <w:pPr>
        <w:shd w:val="clear" w:color="auto" w:fill="F9FAFC"/>
        <w:spacing w:after="300" w:line="810" w:lineRule="atLeast"/>
        <w:outlineLvl w:val="0"/>
        <w:rPr>
          <w:rFonts w:ascii="Arial" w:eastAsia="Times New Roman" w:hAnsi="Arial" w:cs="Arial"/>
          <w:b/>
          <w:bCs/>
          <w:color w:val="25265E"/>
          <w:kern w:val="36"/>
          <w:sz w:val="54"/>
          <w:szCs w:val="54"/>
        </w:rPr>
      </w:pPr>
      <w:proofErr w:type="spellStart"/>
      <w:r w:rsidRPr="00B76813">
        <w:rPr>
          <w:rFonts w:ascii="Arial" w:eastAsia="Times New Roman" w:hAnsi="Arial" w:cs="Arial"/>
          <w:b/>
          <w:bCs/>
          <w:color w:val="25265E"/>
          <w:kern w:val="36"/>
          <w:sz w:val="54"/>
          <w:szCs w:val="54"/>
        </w:rPr>
        <w:t>Javscript</w:t>
      </w:r>
      <w:proofErr w:type="spellEnd"/>
      <w:r w:rsidRPr="00B76813">
        <w:rPr>
          <w:rFonts w:ascii="Arial" w:eastAsia="Times New Roman" w:hAnsi="Arial" w:cs="Arial"/>
          <w:b/>
          <w:bCs/>
          <w:color w:val="25265E"/>
          <w:kern w:val="36"/>
          <w:sz w:val="54"/>
          <w:szCs w:val="54"/>
        </w:rPr>
        <w:t xml:space="preserve"> async/await</w:t>
      </w:r>
    </w:p>
    <w:p w14:paraId="011F4A96" w14:textId="77777777" w:rsidR="00B76813" w:rsidRPr="00B76813" w:rsidRDefault="00B76813" w:rsidP="00B76813">
      <w:pPr>
        <w:shd w:val="clear" w:color="auto" w:fill="F9FAFC"/>
        <w:spacing w:after="240" w:line="450" w:lineRule="atLeast"/>
        <w:rPr>
          <w:rFonts w:ascii="Arial" w:eastAsia="Times New Roman" w:hAnsi="Arial" w:cs="Arial"/>
          <w:sz w:val="27"/>
          <w:szCs w:val="27"/>
        </w:rPr>
      </w:pPr>
      <w:r w:rsidRPr="00B76813">
        <w:rPr>
          <w:rFonts w:ascii="Arial" w:eastAsia="Times New Roman" w:hAnsi="Arial" w:cs="Arial"/>
          <w:sz w:val="27"/>
          <w:szCs w:val="27"/>
        </w:rPr>
        <w:t>In this tutorial, you will learn about JavaScript async/await keywords with the help of examples.</w:t>
      </w:r>
    </w:p>
    <w:p w14:paraId="287D106B"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We use the </w:t>
      </w:r>
      <w:r w:rsidRPr="00B76813">
        <w:rPr>
          <w:rFonts w:ascii="Inconsolata" w:eastAsia="Times New Roman" w:hAnsi="Inconsolata" w:cs="Courier New"/>
          <w:color w:val="25265E"/>
          <w:sz w:val="21"/>
          <w:szCs w:val="21"/>
          <w:bdr w:val="single" w:sz="6" w:space="0" w:color="D3DCE6" w:frame="1"/>
        </w:rPr>
        <w:t>async</w:t>
      </w:r>
      <w:r w:rsidRPr="00B76813">
        <w:rPr>
          <w:rFonts w:ascii="Arial" w:eastAsia="Times New Roman" w:hAnsi="Arial" w:cs="Arial"/>
          <w:color w:val="25265E"/>
          <w:sz w:val="27"/>
          <w:szCs w:val="27"/>
        </w:rPr>
        <w:t> keyword with a function to represent that the function is an asynchronous function. The async function returns a </w:t>
      </w:r>
      <w:hyperlink r:id="rId16" w:history="1">
        <w:r w:rsidRPr="00B76813">
          <w:rPr>
            <w:rFonts w:ascii="Arial" w:eastAsia="Times New Roman" w:hAnsi="Arial" w:cs="Arial"/>
            <w:color w:val="0556F3"/>
            <w:sz w:val="27"/>
            <w:szCs w:val="27"/>
            <w:u w:val="single"/>
          </w:rPr>
          <w:t>promise</w:t>
        </w:r>
      </w:hyperlink>
      <w:r w:rsidRPr="00B76813">
        <w:rPr>
          <w:rFonts w:ascii="Arial" w:eastAsia="Times New Roman" w:hAnsi="Arial" w:cs="Arial"/>
          <w:color w:val="25265E"/>
          <w:sz w:val="27"/>
          <w:szCs w:val="27"/>
        </w:rPr>
        <w:t>.</w:t>
      </w:r>
    </w:p>
    <w:p w14:paraId="60EBADFD"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syntax of </w:t>
      </w:r>
      <w:r w:rsidRPr="00B76813">
        <w:rPr>
          <w:rFonts w:ascii="Inconsolata" w:eastAsia="Times New Roman" w:hAnsi="Inconsolata" w:cs="Courier New"/>
          <w:color w:val="25265E"/>
          <w:sz w:val="21"/>
          <w:szCs w:val="21"/>
          <w:bdr w:val="single" w:sz="6" w:space="0" w:color="D3DCE6" w:frame="1"/>
        </w:rPr>
        <w:t>async</w:t>
      </w:r>
      <w:r w:rsidRPr="00B76813">
        <w:rPr>
          <w:rFonts w:ascii="Arial" w:eastAsia="Times New Roman" w:hAnsi="Arial" w:cs="Arial"/>
          <w:color w:val="25265E"/>
          <w:sz w:val="27"/>
          <w:szCs w:val="27"/>
        </w:rPr>
        <w:t> function is:</w:t>
      </w:r>
    </w:p>
    <w:p w14:paraId="4C7EB57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async</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61AEEE"/>
          <w:sz w:val="21"/>
          <w:szCs w:val="21"/>
          <w:bdr w:val="none" w:sz="0" w:space="0" w:color="auto" w:frame="1"/>
          <w:shd w:val="clear" w:color="auto" w:fill="383B40"/>
        </w:rPr>
        <w:t>name</w:t>
      </w:r>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parameter1, parameter2, ...</w:t>
      </w:r>
      <w:proofErr w:type="spellStart"/>
      <w:r w:rsidRPr="00B76813">
        <w:rPr>
          <w:rFonts w:ascii="Inconsolata" w:eastAsia="Times New Roman" w:hAnsi="Inconsolata" w:cs="Courier New"/>
          <w:color w:val="D3D3D3"/>
          <w:sz w:val="21"/>
          <w:szCs w:val="21"/>
          <w:bdr w:val="none" w:sz="0" w:space="0" w:color="auto" w:frame="1"/>
          <w:shd w:val="clear" w:color="auto" w:fill="383B40"/>
        </w:rPr>
        <w:t>paramaterN</w:t>
      </w:r>
      <w:proofErr w:type="spellEnd"/>
      <w:r w:rsidRPr="00B76813">
        <w:rPr>
          <w:rFonts w:ascii="Inconsolata" w:eastAsia="Times New Roman" w:hAnsi="Inconsolata" w:cs="Courier New"/>
          <w:color w:val="D3D3D3"/>
          <w:sz w:val="21"/>
          <w:szCs w:val="21"/>
          <w:bdr w:val="none" w:sz="0" w:space="0" w:color="auto" w:frame="1"/>
          <w:shd w:val="clear" w:color="auto" w:fill="383B40"/>
        </w:rPr>
        <w:t>) {</w:t>
      </w:r>
    </w:p>
    <w:p w14:paraId="340368D9"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FFDDBE"/>
          <w:sz w:val="21"/>
          <w:szCs w:val="21"/>
          <w:bdr w:val="none" w:sz="0" w:space="0" w:color="auto" w:frame="1"/>
          <w:shd w:val="clear" w:color="auto" w:fill="383B40"/>
        </w:rPr>
        <w:t>// statements</w:t>
      </w:r>
    </w:p>
    <w:p w14:paraId="01DA1A89"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D3D3D3"/>
          <w:sz w:val="21"/>
          <w:szCs w:val="21"/>
          <w:bdr w:val="none" w:sz="0" w:space="0" w:color="auto" w:frame="1"/>
          <w:shd w:val="clear" w:color="auto" w:fill="383B40"/>
        </w:rPr>
        <w:t>}</w:t>
      </w:r>
    </w:p>
    <w:p w14:paraId="2738BB1C" w14:textId="77777777" w:rsidR="00B76813" w:rsidRPr="00B76813" w:rsidRDefault="00B76813" w:rsidP="00B76813">
      <w:pPr>
        <w:shd w:val="clear" w:color="auto" w:fill="F9FAFC"/>
        <w:spacing w:after="24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Here,</w:t>
      </w:r>
    </w:p>
    <w:p w14:paraId="466EE3A3" w14:textId="77777777" w:rsidR="00B76813" w:rsidRPr="00B76813" w:rsidRDefault="00B76813" w:rsidP="00B76813">
      <w:pPr>
        <w:numPr>
          <w:ilvl w:val="0"/>
          <w:numId w:val="4"/>
        </w:num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b/>
          <w:bCs/>
          <w:color w:val="25265E"/>
          <w:sz w:val="27"/>
          <w:szCs w:val="27"/>
        </w:rPr>
        <w:t>name</w:t>
      </w:r>
      <w:r w:rsidRPr="00B76813">
        <w:rPr>
          <w:rFonts w:ascii="Arial" w:eastAsia="Times New Roman" w:hAnsi="Arial" w:cs="Arial"/>
          <w:color w:val="25265E"/>
          <w:sz w:val="27"/>
          <w:szCs w:val="27"/>
        </w:rPr>
        <w:t> - name of the function</w:t>
      </w:r>
    </w:p>
    <w:p w14:paraId="271FB31E" w14:textId="77777777" w:rsidR="00B76813" w:rsidRPr="00B76813" w:rsidRDefault="00B76813" w:rsidP="00B76813">
      <w:pPr>
        <w:numPr>
          <w:ilvl w:val="0"/>
          <w:numId w:val="4"/>
        </w:num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b/>
          <w:bCs/>
          <w:color w:val="25265E"/>
          <w:sz w:val="27"/>
          <w:szCs w:val="27"/>
        </w:rPr>
        <w:t>parameters</w:t>
      </w:r>
      <w:r w:rsidRPr="00B76813">
        <w:rPr>
          <w:rFonts w:ascii="Arial" w:eastAsia="Times New Roman" w:hAnsi="Arial" w:cs="Arial"/>
          <w:color w:val="25265E"/>
          <w:sz w:val="27"/>
          <w:szCs w:val="27"/>
        </w:rPr>
        <w:t> - parameters that are passed to the function</w:t>
      </w:r>
    </w:p>
    <w:p w14:paraId="062743A5" w14:textId="77777777" w:rsidR="00B76813" w:rsidRPr="00B76813" w:rsidRDefault="00000000" w:rsidP="00B76813">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lastRenderedPageBreak/>
        <w:pict w14:anchorId="162E46DB">
          <v:rect id="_x0000_i1034" style="width:0;height:0" o:hralign="center" o:hrstd="t" o:hr="t" fillcolor="#a0a0a0" stroked="f"/>
        </w:pict>
      </w:r>
    </w:p>
    <w:p w14:paraId="2B5AB7D5" w14:textId="77777777" w:rsidR="00B76813" w:rsidRPr="00B76813" w:rsidRDefault="00B76813" w:rsidP="00B76813">
      <w:pPr>
        <w:shd w:val="clear" w:color="auto" w:fill="F9FAFC"/>
        <w:spacing w:after="180" w:line="450" w:lineRule="atLeast"/>
        <w:outlineLvl w:val="2"/>
        <w:rPr>
          <w:rFonts w:ascii="Arial" w:eastAsia="Times New Roman" w:hAnsi="Arial" w:cs="Arial"/>
          <w:b/>
          <w:bCs/>
          <w:color w:val="25265E"/>
          <w:sz w:val="30"/>
          <w:szCs w:val="30"/>
        </w:rPr>
      </w:pPr>
      <w:r w:rsidRPr="00B76813">
        <w:rPr>
          <w:rFonts w:ascii="Arial" w:eastAsia="Times New Roman" w:hAnsi="Arial" w:cs="Arial"/>
          <w:b/>
          <w:bCs/>
          <w:color w:val="25265E"/>
          <w:sz w:val="30"/>
          <w:szCs w:val="30"/>
        </w:rPr>
        <w:t>Example: Async Function</w:t>
      </w:r>
    </w:p>
    <w:p w14:paraId="524B2445"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FFDDBE"/>
          <w:sz w:val="21"/>
          <w:szCs w:val="21"/>
          <w:bdr w:val="none" w:sz="0" w:space="0" w:color="auto" w:frame="1"/>
          <w:shd w:val="clear" w:color="auto" w:fill="383B40"/>
        </w:rPr>
        <w:t>// async function example</w:t>
      </w:r>
    </w:p>
    <w:p w14:paraId="27BB4642"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68307A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async</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61AEEE"/>
          <w:sz w:val="21"/>
          <w:szCs w:val="21"/>
          <w:bdr w:val="none" w:sz="0" w:space="0" w:color="auto" w:frame="1"/>
          <w:shd w:val="clear" w:color="auto" w:fill="383B40"/>
        </w:rPr>
        <w:t>f</w:t>
      </w:r>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 {</w:t>
      </w:r>
    </w:p>
    <w:p w14:paraId="7BC8610F"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w:t>
      </w:r>
      <w:proofErr w:type="gramEnd"/>
      <w:r w:rsidRPr="00B76813">
        <w:rPr>
          <w:rFonts w:ascii="Inconsolata" w:eastAsia="Times New Roman" w:hAnsi="Inconsolata" w:cs="Courier New"/>
          <w:color w:val="98C379"/>
          <w:sz w:val="21"/>
          <w:szCs w:val="21"/>
          <w:bdr w:val="none" w:sz="0" w:space="0" w:color="auto" w:frame="1"/>
          <w:shd w:val="clear" w:color="auto" w:fill="383B40"/>
        </w:rPr>
        <w:t>'Async function.'</w:t>
      </w:r>
      <w:r w:rsidRPr="00B76813">
        <w:rPr>
          <w:rFonts w:ascii="Inconsolata" w:eastAsia="Times New Roman" w:hAnsi="Inconsolata" w:cs="Courier New"/>
          <w:color w:val="D3D3D3"/>
          <w:sz w:val="21"/>
          <w:szCs w:val="21"/>
          <w:bdr w:val="none" w:sz="0" w:space="0" w:color="auto" w:frame="1"/>
          <w:shd w:val="clear" w:color="auto" w:fill="383B40"/>
        </w:rPr>
        <w:t>);</w:t>
      </w:r>
    </w:p>
    <w:p w14:paraId="514077C8"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return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B76813">
        <w:rPr>
          <w:rFonts w:ascii="Inconsolata" w:eastAsia="Times New Roman" w:hAnsi="Inconsolata" w:cs="Courier New"/>
          <w:color w:val="E6C07B"/>
          <w:sz w:val="21"/>
          <w:szCs w:val="21"/>
          <w:bdr w:val="none" w:sz="0" w:space="0" w:color="auto" w:frame="1"/>
          <w:shd w:val="clear" w:color="auto" w:fill="383B40"/>
        </w:rPr>
        <w:t>Promise</w:t>
      </w:r>
      <w:r w:rsidRPr="00B76813">
        <w:rPr>
          <w:rFonts w:ascii="Inconsolata" w:eastAsia="Times New Roman" w:hAnsi="Inconsolata" w:cs="Courier New"/>
          <w:color w:val="D3D3D3"/>
          <w:sz w:val="21"/>
          <w:szCs w:val="21"/>
          <w:bdr w:val="none" w:sz="0" w:space="0" w:color="auto" w:frame="1"/>
          <w:shd w:val="clear" w:color="auto" w:fill="383B40"/>
        </w:rPr>
        <w:t>.resolve</w:t>
      </w:r>
      <w:proofErr w:type="spellEnd"/>
      <w:r w:rsidRPr="00B76813">
        <w:rPr>
          <w:rFonts w:ascii="Inconsolata" w:eastAsia="Times New Roman" w:hAnsi="Inconsolata" w:cs="Courier New"/>
          <w:color w:val="D3D3D3"/>
          <w:sz w:val="21"/>
          <w:szCs w:val="21"/>
          <w:bdr w:val="none" w:sz="0" w:space="0" w:color="auto" w:frame="1"/>
          <w:shd w:val="clear" w:color="auto" w:fill="383B40"/>
        </w:rPr>
        <w:t>(</w:t>
      </w:r>
      <w:r w:rsidRPr="00B76813">
        <w:rPr>
          <w:rFonts w:ascii="Inconsolata" w:eastAsia="Times New Roman" w:hAnsi="Inconsolata" w:cs="Courier New"/>
          <w:color w:val="D19A66"/>
          <w:sz w:val="21"/>
          <w:szCs w:val="21"/>
          <w:bdr w:val="none" w:sz="0" w:space="0" w:color="auto" w:frame="1"/>
          <w:shd w:val="clear" w:color="auto" w:fill="383B40"/>
        </w:rPr>
        <w:t>1</w:t>
      </w:r>
      <w:r w:rsidRPr="00B76813">
        <w:rPr>
          <w:rFonts w:ascii="Inconsolata" w:eastAsia="Times New Roman" w:hAnsi="Inconsolata" w:cs="Courier New"/>
          <w:color w:val="D3D3D3"/>
          <w:sz w:val="21"/>
          <w:szCs w:val="21"/>
          <w:bdr w:val="none" w:sz="0" w:space="0" w:color="auto" w:frame="1"/>
          <w:shd w:val="clear" w:color="auto" w:fill="383B40"/>
        </w:rPr>
        <w:t>);</w:t>
      </w:r>
    </w:p>
    <w:p w14:paraId="31400CE6"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w:t>
      </w:r>
    </w:p>
    <w:p w14:paraId="013B93D9"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5A39976"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gramStart"/>
      <w:r w:rsidRPr="00B76813">
        <w:rPr>
          <w:rFonts w:ascii="Inconsolata" w:eastAsia="Times New Roman" w:hAnsi="Inconsolata" w:cs="Courier New"/>
          <w:color w:val="D3D3D3"/>
          <w:sz w:val="21"/>
          <w:szCs w:val="21"/>
          <w:bdr w:val="none" w:sz="0" w:space="0" w:color="auto" w:frame="1"/>
          <w:shd w:val="clear" w:color="auto" w:fill="383B40"/>
        </w:rPr>
        <w:t>f(</w:t>
      </w:r>
      <w:proofErr w:type="gramEnd"/>
      <w:r w:rsidRPr="00B76813">
        <w:rPr>
          <w:rFonts w:ascii="Inconsolata" w:eastAsia="Times New Roman" w:hAnsi="Inconsolata" w:cs="Courier New"/>
          <w:color w:val="D3D3D3"/>
          <w:sz w:val="21"/>
          <w:szCs w:val="21"/>
          <w:bdr w:val="none" w:sz="0" w:space="0" w:color="auto" w:frame="1"/>
          <w:shd w:val="clear" w:color="auto" w:fill="383B40"/>
        </w:rPr>
        <w:t xml:space="preserve">); </w:t>
      </w:r>
    </w:p>
    <w:p w14:paraId="50433575"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b/>
          <w:bCs/>
          <w:color w:val="25265E"/>
          <w:sz w:val="27"/>
          <w:szCs w:val="27"/>
        </w:rPr>
        <w:t>Output</w:t>
      </w:r>
    </w:p>
    <w:p w14:paraId="3D66BCE5"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D5D5D5"/>
          <w:sz w:val="21"/>
          <w:szCs w:val="21"/>
          <w:bdr w:val="none" w:sz="0" w:space="0" w:color="auto" w:frame="1"/>
        </w:rPr>
        <w:t>Async function.</w:t>
      </w:r>
    </w:p>
    <w:p w14:paraId="29696C8B"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In the above program, the </w:t>
      </w:r>
      <w:r w:rsidRPr="00B76813">
        <w:rPr>
          <w:rFonts w:ascii="Inconsolata" w:eastAsia="Times New Roman" w:hAnsi="Inconsolata" w:cs="Courier New"/>
          <w:color w:val="25265E"/>
          <w:sz w:val="21"/>
          <w:szCs w:val="21"/>
          <w:bdr w:val="single" w:sz="6" w:space="0" w:color="D3DCE6" w:frame="1"/>
        </w:rPr>
        <w:t>async</w:t>
      </w:r>
      <w:r w:rsidRPr="00B76813">
        <w:rPr>
          <w:rFonts w:ascii="Arial" w:eastAsia="Times New Roman" w:hAnsi="Arial" w:cs="Arial"/>
          <w:color w:val="25265E"/>
          <w:sz w:val="27"/>
          <w:szCs w:val="27"/>
        </w:rPr>
        <w:t> keyword is used before the function to represent that the function is asynchronous.</w:t>
      </w:r>
    </w:p>
    <w:p w14:paraId="4C75D1AF"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Since this function returns a promise, you can use the chaining method </w:t>
      </w:r>
      <w:proofErr w:type="gramStart"/>
      <w:r w:rsidRPr="00B76813">
        <w:rPr>
          <w:rFonts w:ascii="Inconsolata" w:eastAsia="Times New Roman" w:hAnsi="Inconsolata" w:cs="Courier New"/>
          <w:color w:val="25265E"/>
          <w:sz w:val="21"/>
          <w:szCs w:val="21"/>
          <w:bdr w:val="single" w:sz="6" w:space="0" w:color="D3DCE6" w:frame="1"/>
        </w:rPr>
        <w:t>then(</w:t>
      </w:r>
      <w:proofErr w:type="gramEnd"/>
      <w:r w:rsidRPr="00B76813">
        <w:rPr>
          <w:rFonts w:ascii="Inconsolata" w:eastAsia="Times New Roman" w:hAnsi="Inconsolata" w:cs="Courier New"/>
          <w:color w:val="25265E"/>
          <w:sz w:val="21"/>
          <w:szCs w:val="21"/>
          <w:bdr w:val="single" w:sz="6" w:space="0" w:color="D3DCE6" w:frame="1"/>
        </w:rPr>
        <w:t>)</w:t>
      </w:r>
      <w:r w:rsidRPr="00B76813">
        <w:rPr>
          <w:rFonts w:ascii="Arial" w:eastAsia="Times New Roman" w:hAnsi="Arial" w:cs="Arial"/>
          <w:color w:val="25265E"/>
          <w:sz w:val="27"/>
          <w:szCs w:val="27"/>
        </w:rPr>
        <w:t> like this:</w:t>
      </w:r>
    </w:p>
    <w:p w14:paraId="5EFA0176"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async</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61AEEE"/>
          <w:sz w:val="21"/>
          <w:szCs w:val="21"/>
          <w:bdr w:val="none" w:sz="0" w:space="0" w:color="auto" w:frame="1"/>
          <w:shd w:val="clear" w:color="auto" w:fill="383B40"/>
        </w:rPr>
        <w:t>f</w:t>
      </w:r>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 {</w:t>
      </w:r>
    </w:p>
    <w:p w14:paraId="3816F25F"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w:t>
      </w:r>
      <w:proofErr w:type="gramEnd"/>
      <w:r w:rsidRPr="00B76813">
        <w:rPr>
          <w:rFonts w:ascii="Inconsolata" w:eastAsia="Times New Roman" w:hAnsi="Inconsolata" w:cs="Courier New"/>
          <w:color w:val="98C379"/>
          <w:sz w:val="21"/>
          <w:szCs w:val="21"/>
          <w:bdr w:val="none" w:sz="0" w:space="0" w:color="auto" w:frame="1"/>
          <w:shd w:val="clear" w:color="auto" w:fill="383B40"/>
        </w:rPr>
        <w:t>'Async function.'</w:t>
      </w:r>
      <w:r w:rsidRPr="00B76813">
        <w:rPr>
          <w:rFonts w:ascii="Inconsolata" w:eastAsia="Times New Roman" w:hAnsi="Inconsolata" w:cs="Courier New"/>
          <w:color w:val="D3D3D3"/>
          <w:sz w:val="21"/>
          <w:szCs w:val="21"/>
          <w:bdr w:val="none" w:sz="0" w:space="0" w:color="auto" w:frame="1"/>
          <w:shd w:val="clear" w:color="auto" w:fill="383B40"/>
        </w:rPr>
        <w:t>);</w:t>
      </w:r>
    </w:p>
    <w:p w14:paraId="635CEC91"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return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B76813">
        <w:rPr>
          <w:rFonts w:ascii="Inconsolata" w:eastAsia="Times New Roman" w:hAnsi="Inconsolata" w:cs="Courier New"/>
          <w:color w:val="E6C07B"/>
          <w:sz w:val="21"/>
          <w:szCs w:val="21"/>
          <w:bdr w:val="none" w:sz="0" w:space="0" w:color="auto" w:frame="1"/>
          <w:shd w:val="clear" w:color="auto" w:fill="383B40"/>
        </w:rPr>
        <w:t>Promise</w:t>
      </w:r>
      <w:r w:rsidRPr="00B76813">
        <w:rPr>
          <w:rFonts w:ascii="Inconsolata" w:eastAsia="Times New Roman" w:hAnsi="Inconsolata" w:cs="Courier New"/>
          <w:color w:val="D3D3D3"/>
          <w:sz w:val="21"/>
          <w:szCs w:val="21"/>
          <w:bdr w:val="none" w:sz="0" w:space="0" w:color="auto" w:frame="1"/>
          <w:shd w:val="clear" w:color="auto" w:fill="383B40"/>
        </w:rPr>
        <w:t>.resolve</w:t>
      </w:r>
      <w:proofErr w:type="spellEnd"/>
      <w:r w:rsidRPr="00B76813">
        <w:rPr>
          <w:rFonts w:ascii="Inconsolata" w:eastAsia="Times New Roman" w:hAnsi="Inconsolata" w:cs="Courier New"/>
          <w:color w:val="D3D3D3"/>
          <w:sz w:val="21"/>
          <w:szCs w:val="21"/>
          <w:bdr w:val="none" w:sz="0" w:space="0" w:color="auto" w:frame="1"/>
          <w:shd w:val="clear" w:color="auto" w:fill="383B40"/>
        </w:rPr>
        <w:t>(</w:t>
      </w:r>
      <w:r w:rsidRPr="00B76813">
        <w:rPr>
          <w:rFonts w:ascii="Inconsolata" w:eastAsia="Times New Roman" w:hAnsi="Inconsolata" w:cs="Courier New"/>
          <w:color w:val="D19A66"/>
          <w:sz w:val="21"/>
          <w:szCs w:val="21"/>
          <w:bdr w:val="none" w:sz="0" w:space="0" w:color="auto" w:frame="1"/>
          <w:shd w:val="clear" w:color="auto" w:fill="383B40"/>
        </w:rPr>
        <w:t>1</w:t>
      </w:r>
      <w:r w:rsidRPr="00B76813">
        <w:rPr>
          <w:rFonts w:ascii="Inconsolata" w:eastAsia="Times New Roman" w:hAnsi="Inconsolata" w:cs="Courier New"/>
          <w:color w:val="D3D3D3"/>
          <w:sz w:val="21"/>
          <w:szCs w:val="21"/>
          <w:bdr w:val="none" w:sz="0" w:space="0" w:color="auto" w:frame="1"/>
          <w:shd w:val="clear" w:color="auto" w:fill="383B40"/>
        </w:rPr>
        <w:t>);</w:t>
      </w:r>
    </w:p>
    <w:p w14:paraId="7EEC7081"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w:t>
      </w:r>
    </w:p>
    <w:p w14:paraId="4FA51267"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ABFD7E8"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f(</w:t>
      </w:r>
      <w:proofErr w:type="gramStart"/>
      <w:r w:rsidRPr="00B76813">
        <w:rPr>
          <w:rFonts w:ascii="Inconsolata" w:eastAsia="Times New Roman" w:hAnsi="Inconsolata" w:cs="Courier New"/>
          <w:color w:val="D3D3D3"/>
          <w:sz w:val="21"/>
          <w:szCs w:val="21"/>
          <w:bdr w:val="none" w:sz="0" w:space="0" w:color="auto" w:frame="1"/>
          <w:shd w:val="clear" w:color="auto" w:fill="383B40"/>
        </w:rPr>
        <w:t>).then</w:t>
      </w:r>
      <w:proofErr w:type="gramEnd"/>
      <w:r w:rsidRPr="00B76813">
        <w:rPr>
          <w:rFonts w:ascii="Inconsolata" w:eastAsia="Times New Roman" w:hAnsi="Inconsolata" w:cs="Courier New"/>
          <w:color w:val="D3D3D3"/>
          <w:sz w:val="21"/>
          <w:szCs w:val="21"/>
          <w:bdr w:val="none" w:sz="0" w:space="0" w:color="auto" w:frame="1"/>
          <w:shd w:val="clear" w:color="auto" w:fill="383B40"/>
        </w:rPr>
        <w:t>(</w:t>
      </w:r>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(result) {</w:t>
      </w:r>
    </w:p>
    <w:p w14:paraId="7CCA94A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.log(result)</w:t>
      </w:r>
    </w:p>
    <w:p w14:paraId="02B4CAEB"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D3D3D3"/>
          <w:sz w:val="21"/>
          <w:szCs w:val="21"/>
          <w:bdr w:val="none" w:sz="0" w:space="0" w:color="auto" w:frame="1"/>
          <w:shd w:val="clear" w:color="auto" w:fill="383B40"/>
        </w:rPr>
        <w:t>});</w:t>
      </w:r>
    </w:p>
    <w:p w14:paraId="6CD95889"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b/>
          <w:bCs/>
          <w:color w:val="25265E"/>
          <w:sz w:val="27"/>
          <w:szCs w:val="27"/>
        </w:rPr>
        <w:t>Output</w:t>
      </w:r>
    </w:p>
    <w:p w14:paraId="69265E54"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rPr>
      </w:pPr>
      <w:r w:rsidRPr="00B76813">
        <w:rPr>
          <w:rFonts w:ascii="Inconsolata" w:eastAsia="Times New Roman" w:hAnsi="Inconsolata" w:cs="Courier New"/>
          <w:color w:val="D5D5D5"/>
          <w:sz w:val="21"/>
          <w:szCs w:val="21"/>
          <w:bdr w:val="none" w:sz="0" w:space="0" w:color="auto" w:frame="1"/>
        </w:rPr>
        <w:t>Async function</w:t>
      </w:r>
    </w:p>
    <w:p w14:paraId="7FFDB645"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D5D5D5"/>
          <w:sz w:val="21"/>
          <w:szCs w:val="21"/>
          <w:bdr w:val="none" w:sz="0" w:space="0" w:color="auto" w:frame="1"/>
        </w:rPr>
        <w:t>1</w:t>
      </w:r>
    </w:p>
    <w:p w14:paraId="43467BA3"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In the above program, the </w:t>
      </w:r>
      <w:proofErr w:type="gramStart"/>
      <w:r w:rsidRPr="00B76813">
        <w:rPr>
          <w:rFonts w:ascii="Inconsolata" w:eastAsia="Times New Roman" w:hAnsi="Inconsolata" w:cs="Courier New"/>
          <w:color w:val="25265E"/>
          <w:sz w:val="21"/>
          <w:szCs w:val="21"/>
          <w:bdr w:val="single" w:sz="6" w:space="0" w:color="D3DCE6" w:frame="1"/>
        </w:rPr>
        <w:t>f(</w:t>
      </w:r>
      <w:proofErr w:type="gramEnd"/>
      <w:r w:rsidRPr="00B76813">
        <w:rPr>
          <w:rFonts w:ascii="Inconsolata" w:eastAsia="Times New Roman" w:hAnsi="Inconsolata" w:cs="Courier New"/>
          <w:color w:val="25265E"/>
          <w:sz w:val="21"/>
          <w:szCs w:val="21"/>
          <w:bdr w:val="single" w:sz="6" w:space="0" w:color="D3DCE6" w:frame="1"/>
        </w:rPr>
        <w:t>)</w:t>
      </w:r>
      <w:r w:rsidRPr="00B76813">
        <w:rPr>
          <w:rFonts w:ascii="Arial" w:eastAsia="Times New Roman" w:hAnsi="Arial" w:cs="Arial"/>
          <w:color w:val="25265E"/>
          <w:sz w:val="27"/>
          <w:szCs w:val="27"/>
        </w:rPr>
        <w:t> function is resolved and the </w:t>
      </w:r>
      <w:r w:rsidRPr="00B76813">
        <w:rPr>
          <w:rFonts w:ascii="Inconsolata" w:eastAsia="Times New Roman" w:hAnsi="Inconsolata" w:cs="Courier New"/>
          <w:color w:val="25265E"/>
          <w:sz w:val="21"/>
          <w:szCs w:val="21"/>
          <w:bdr w:val="single" w:sz="6" w:space="0" w:color="D3DCE6" w:frame="1"/>
        </w:rPr>
        <w:t>then()</w:t>
      </w:r>
      <w:r w:rsidRPr="00B76813">
        <w:rPr>
          <w:rFonts w:ascii="Arial" w:eastAsia="Times New Roman" w:hAnsi="Arial" w:cs="Arial"/>
          <w:color w:val="25265E"/>
          <w:sz w:val="27"/>
          <w:szCs w:val="27"/>
        </w:rPr>
        <w:t> method gets executed.</w:t>
      </w:r>
    </w:p>
    <w:p w14:paraId="0201FEC0" w14:textId="77777777" w:rsidR="00B76813" w:rsidRPr="00B76813" w:rsidRDefault="00000000" w:rsidP="00B76813">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lastRenderedPageBreak/>
        <w:pict w14:anchorId="0860F13D">
          <v:rect id="_x0000_i1035" style="width:0;height:0" o:hralign="center" o:hrstd="t" o:hr="t" fillcolor="#a0a0a0" stroked="f"/>
        </w:pict>
      </w:r>
    </w:p>
    <w:p w14:paraId="2196B9C2" w14:textId="77777777" w:rsidR="00B76813" w:rsidRPr="00B76813" w:rsidRDefault="00B76813" w:rsidP="00B76813">
      <w:pPr>
        <w:shd w:val="clear" w:color="auto" w:fill="F9FAFC"/>
        <w:spacing w:after="180" w:line="540" w:lineRule="atLeast"/>
        <w:outlineLvl w:val="1"/>
        <w:rPr>
          <w:rFonts w:ascii="Arial" w:eastAsia="Times New Roman" w:hAnsi="Arial" w:cs="Arial"/>
          <w:b/>
          <w:bCs/>
          <w:color w:val="25265E"/>
          <w:sz w:val="36"/>
          <w:szCs w:val="36"/>
        </w:rPr>
      </w:pPr>
      <w:r w:rsidRPr="00B76813">
        <w:rPr>
          <w:rFonts w:ascii="Arial" w:eastAsia="Times New Roman" w:hAnsi="Arial" w:cs="Arial"/>
          <w:b/>
          <w:bCs/>
          <w:color w:val="25265E"/>
          <w:sz w:val="36"/>
          <w:szCs w:val="36"/>
        </w:rPr>
        <w:t>JavaScript await Keyword</w:t>
      </w:r>
    </w:p>
    <w:p w14:paraId="2E610F30"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w:t>
      </w:r>
      <w:r w:rsidRPr="00B76813">
        <w:rPr>
          <w:rFonts w:ascii="Inconsolata" w:eastAsia="Times New Roman" w:hAnsi="Inconsolata" w:cs="Courier New"/>
          <w:color w:val="25265E"/>
          <w:sz w:val="21"/>
          <w:szCs w:val="21"/>
          <w:bdr w:val="single" w:sz="6" w:space="0" w:color="D3DCE6" w:frame="1"/>
        </w:rPr>
        <w:t>await</w:t>
      </w:r>
      <w:r w:rsidRPr="00B76813">
        <w:rPr>
          <w:rFonts w:ascii="Arial" w:eastAsia="Times New Roman" w:hAnsi="Arial" w:cs="Arial"/>
          <w:color w:val="25265E"/>
          <w:sz w:val="27"/>
          <w:szCs w:val="27"/>
        </w:rPr>
        <w:t> keyword is used inside the </w:t>
      </w:r>
      <w:r w:rsidRPr="00B76813">
        <w:rPr>
          <w:rFonts w:ascii="Inconsolata" w:eastAsia="Times New Roman" w:hAnsi="Inconsolata" w:cs="Courier New"/>
          <w:color w:val="25265E"/>
          <w:sz w:val="21"/>
          <w:szCs w:val="21"/>
          <w:bdr w:val="single" w:sz="6" w:space="0" w:color="D3DCE6" w:frame="1"/>
        </w:rPr>
        <w:t>async</w:t>
      </w:r>
      <w:r w:rsidRPr="00B76813">
        <w:rPr>
          <w:rFonts w:ascii="Arial" w:eastAsia="Times New Roman" w:hAnsi="Arial" w:cs="Arial"/>
          <w:color w:val="25265E"/>
          <w:sz w:val="27"/>
          <w:szCs w:val="27"/>
        </w:rPr>
        <w:t> function to wait for the asynchronous operation.</w:t>
      </w:r>
    </w:p>
    <w:p w14:paraId="5C906865" w14:textId="77777777" w:rsidR="00B76813" w:rsidRPr="00B76813" w:rsidRDefault="00B76813" w:rsidP="00B76813">
      <w:pPr>
        <w:shd w:val="clear" w:color="auto" w:fill="F9FAFC"/>
        <w:spacing w:after="24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syntax to use await is:</w:t>
      </w:r>
    </w:p>
    <w:p w14:paraId="2B01E13B"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result = </w:t>
      </w:r>
      <w:r w:rsidRPr="00B76813">
        <w:rPr>
          <w:rFonts w:ascii="Inconsolata" w:eastAsia="Times New Roman" w:hAnsi="Inconsolata" w:cs="Courier New"/>
          <w:color w:val="C678DD"/>
          <w:sz w:val="21"/>
          <w:szCs w:val="21"/>
          <w:bdr w:val="none" w:sz="0" w:space="0" w:color="auto" w:frame="1"/>
          <w:shd w:val="clear" w:color="auto" w:fill="383B40"/>
        </w:rPr>
        <w:t>await</w:t>
      </w:r>
      <w:r w:rsidRPr="00B76813">
        <w:rPr>
          <w:rFonts w:ascii="Inconsolata" w:eastAsia="Times New Roman" w:hAnsi="Inconsolata" w:cs="Courier New"/>
          <w:color w:val="D3D3D3"/>
          <w:sz w:val="21"/>
          <w:szCs w:val="21"/>
          <w:bdr w:val="none" w:sz="0" w:space="0" w:color="auto" w:frame="1"/>
          <w:shd w:val="clear" w:color="auto" w:fill="383B40"/>
        </w:rPr>
        <w:t xml:space="preserve"> promise;</w:t>
      </w:r>
    </w:p>
    <w:p w14:paraId="022A558D"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use of </w:t>
      </w:r>
      <w:r w:rsidRPr="00B76813">
        <w:rPr>
          <w:rFonts w:ascii="Inconsolata" w:eastAsia="Times New Roman" w:hAnsi="Inconsolata" w:cs="Courier New"/>
          <w:color w:val="25265E"/>
          <w:sz w:val="21"/>
          <w:szCs w:val="21"/>
          <w:bdr w:val="single" w:sz="6" w:space="0" w:color="D3DCE6" w:frame="1"/>
        </w:rPr>
        <w:t>await</w:t>
      </w:r>
      <w:r w:rsidRPr="00B76813">
        <w:rPr>
          <w:rFonts w:ascii="Arial" w:eastAsia="Times New Roman" w:hAnsi="Arial" w:cs="Arial"/>
          <w:color w:val="25265E"/>
          <w:sz w:val="27"/>
          <w:szCs w:val="27"/>
        </w:rPr>
        <w:t> pauses the async function until the promise returns a result (resolve or reject) value. For example,</w:t>
      </w:r>
    </w:p>
    <w:p w14:paraId="2D20AFC8"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FFDDBE"/>
          <w:sz w:val="21"/>
          <w:szCs w:val="21"/>
          <w:bdr w:val="none" w:sz="0" w:space="0" w:color="auto" w:frame="1"/>
          <w:shd w:val="clear" w:color="auto" w:fill="383B40"/>
        </w:rPr>
        <w:t>// a promise</w:t>
      </w:r>
    </w:p>
    <w:p w14:paraId="5A044FEB"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promise = </w:t>
      </w:r>
      <w:r w:rsidRPr="00B76813">
        <w:rPr>
          <w:rFonts w:ascii="Inconsolata" w:eastAsia="Times New Roman" w:hAnsi="Inconsolata" w:cs="Courier New"/>
          <w:color w:val="C678DD"/>
          <w:sz w:val="21"/>
          <w:szCs w:val="21"/>
          <w:bdr w:val="none" w:sz="0" w:space="0" w:color="auto" w:frame="1"/>
          <w:shd w:val="clear" w:color="auto" w:fill="383B40"/>
        </w:rPr>
        <w:t>new</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E6C07B"/>
          <w:sz w:val="21"/>
          <w:szCs w:val="21"/>
          <w:bdr w:val="none" w:sz="0" w:space="0" w:color="auto" w:frame="1"/>
          <w:shd w:val="clear" w:color="auto" w:fill="383B40"/>
        </w:rPr>
        <w:t>Promise</w:t>
      </w:r>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(resolve, reject) {</w:t>
      </w:r>
    </w:p>
    <w:p w14:paraId="727AC70E"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B76813">
        <w:rPr>
          <w:rFonts w:ascii="Inconsolata" w:eastAsia="Times New Roman" w:hAnsi="Inconsolata" w:cs="Courier New"/>
          <w:color w:val="D3D3D3"/>
          <w:sz w:val="21"/>
          <w:szCs w:val="21"/>
          <w:bdr w:val="none" w:sz="0" w:space="0" w:color="auto" w:frame="1"/>
          <w:shd w:val="clear" w:color="auto" w:fill="383B40"/>
        </w:rPr>
        <w:t>setTimeout</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 {</w:t>
      </w:r>
    </w:p>
    <w:p w14:paraId="6B33585F"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D3D3D3"/>
          <w:sz w:val="21"/>
          <w:szCs w:val="21"/>
          <w:bdr w:val="none" w:sz="0" w:space="0" w:color="auto" w:frame="1"/>
          <w:shd w:val="clear" w:color="auto" w:fill="383B40"/>
        </w:rPr>
        <w:t>resolve(</w:t>
      </w:r>
      <w:proofErr w:type="gramEnd"/>
      <w:r w:rsidRPr="00B76813">
        <w:rPr>
          <w:rFonts w:ascii="Inconsolata" w:eastAsia="Times New Roman" w:hAnsi="Inconsolata" w:cs="Courier New"/>
          <w:color w:val="98C379"/>
          <w:sz w:val="21"/>
          <w:szCs w:val="21"/>
          <w:bdr w:val="none" w:sz="0" w:space="0" w:color="auto" w:frame="1"/>
          <w:shd w:val="clear" w:color="auto" w:fill="383B40"/>
        </w:rPr>
        <w:t>'Promise resolved'</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D19A66"/>
          <w:sz w:val="21"/>
          <w:szCs w:val="21"/>
          <w:bdr w:val="none" w:sz="0" w:space="0" w:color="auto" w:frame="1"/>
          <w:shd w:val="clear" w:color="auto" w:fill="383B40"/>
        </w:rPr>
        <w:t>4000</w:t>
      </w:r>
      <w:r w:rsidRPr="00B76813">
        <w:rPr>
          <w:rFonts w:ascii="Inconsolata" w:eastAsia="Times New Roman" w:hAnsi="Inconsolata" w:cs="Courier New"/>
          <w:color w:val="D3D3D3"/>
          <w:sz w:val="21"/>
          <w:szCs w:val="21"/>
          <w:bdr w:val="none" w:sz="0" w:space="0" w:color="auto" w:frame="1"/>
          <w:shd w:val="clear" w:color="auto" w:fill="383B40"/>
        </w:rPr>
        <w:t xml:space="preserve">); </w:t>
      </w:r>
    </w:p>
    <w:p w14:paraId="2BD2311E"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w:t>
      </w:r>
    </w:p>
    <w:p w14:paraId="39B3287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92310AE"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FFDDBE"/>
          <w:sz w:val="21"/>
          <w:szCs w:val="21"/>
          <w:bdr w:val="none" w:sz="0" w:space="0" w:color="auto" w:frame="1"/>
          <w:shd w:val="clear" w:color="auto" w:fill="383B40"/>
        </w:rPr>
        <w:t>// async function</w:t>
      </w:r>
    </w:p>
    <w:p w14:paraId="41439B55"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async</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B76813">
        <w:rPr>
          <w:rFonts w:ascii="Inconsolata" w:eastAsia="Times New Roman" w:hAnsi="Inconsolata" w:cs="Courier New"/>
          <w:color w:val="61AEEE"/>
          <w:sz w:val="21"/>
          <w:szCs w:val="21"/>
          <w:bdr w:val="none" w:sz="0" w:space="0" w:color="auto" w:frame="1"/>
          <w:shd w:val="clear" w:color="auto" w:fill="383B40"/>
        </w:rPr>
        <w:t>asyncFunc</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 {</w:t>
      </w:r>
    </w:p>
    <w:p w14:paraId="59AAE797"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C837249"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FFDDBE"/>
          <w:sz w:val="21"/>
          <w:szCs w:val="21"/>
          <w:bdr w:val="none" w:sz="0" w:space="0" w:color="auto" w:frame="1"/>
          <w:shd w:val="clear" w:color="auto" w:fill="383B40"/>
        </w:rPr>
        <w:t xml:space="preserve">// wait until the promise resolves </w:t>
      </w:r>
    </w:p>
    <w:p w14:paraId="29C4199C"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result = </w:t>
      </w:r>
      <w:r w:rsidRPr="00B76813">
        <w:rPr>
          <w:rFonts w:ascii="Inconsolata" w:eastAsia="Times New Roman" w:hAnsi="Inconsolata" w:cs="Courier New"/>
          <w:color w:val="C678DD"/>
          <w:sz w:val="21"/>
          <w:szCs w:val="21"/>
          <w:bdr w:val="none" w:sz="0" w:space="0" w:color="auto" w:frame="1"/>
          <w:shd w:val="clear" w:color="auto" w:fill="383B40"/>
        </w:rPr>
        <w:t>await</w:t>
      </w:r>
      <w:r w:rsidRPr="00B76813">
        <w:rPr>
          <w:rFonts w:ascii="Inconsolata" w:eastAsia="Times New Roman" w:hAnsi="Inconsolata" w:cs="Courier New"/>
          <w:color w:val="D3D3D3"/>
          <w:sz w:val="21"/>
          <w:szCs w:val="21"/>
          <w:bdr w:val="none" w:sz="0" w:space="0" w:color="auto" w:frame="1"/>
          <w:shd w:val="clear" w:color="auto" w:fill="383B40"/>
        </w:rPr>
        <w:t xml:space="preserve"> promise; </w:t>
      </w:r>
    </w:p>
    <w:p w14:paraId="63174D43"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FFBEA25"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.log(result);</w:t>
      </w:r>
    </w:p>
    <w:p w14:paraId="4E524902"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w:t>
      </w:r>
      <w:r w:rsidRPr="00B76813">
        <w:rPr>
          <w:rFonts w:ascii="Inconsolata" w:eastAsia="Times New Roman" w:hAnsi="Inconsolata" w:cs="Courier New"/>
          <w:color w:val="98C379"/>
          <w:sz w:val="21"/>
          <w:szCs w:val="21"/>
          <w:bdr w:val="none" w:sz="0" w:space="0" w:color="auto" w:frame="1"/>
          <w:shd w:val="clear" w:color="auto" w:fill="383B40"/>
        </w:rPr>
        <w:t>'hello'</w:t>
      </w:r>
      <w:r w:rsidRPr="00B76813">
        <w:rPr>
          <w:rFonts w:ascii="Inconsolata" w:eastAsia="Times New Roman" w:hAnsi="Inconsolata" w:cs="Courier New"/>
          <w:color w:val="D3D3D3"/>
          <w:sz w:val="21"/>
          <w:szCs w:val="21"/>
          <w:bdr w:val="none" w:sz="0" w:space="0" w:color="auto" w:frame="1"/>
          <w:shd w:val="clear" w:color="auto" w:fill="383B40"/>
        </w:rPr>
        <w:t>);</w:t>
      </w:r>
    </w:p>
    <w:p w14:paraId="45C7BB13"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w:t>
      </w:r>
    </w:p>
    <w:p w14:paraId="1A60B094"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A62EE18"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FFDDBE"/>
          <w:sz w:val="21"/>
          <w:szCs w:val="21"/>
          <w:bdr w:val="none" w:sz="0" w:space="0" w:color="auto" w:frame="1"/>
          <w:shd w:val="clear" w:color="auto" w:fill="383B40"/>
        </w:rPr>
        <w:t>// calling the async function</w:t>
      </w:r>
    </w:p>
    <w:p w14:paraId="1054B768"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proofErr w:type="gramStart"/>
      <w:r w:rsidRPr="00B76813">
        <w:rPr>
          <w:rFonts w:ascii="Inconsolata" w:eastAsia="Times New Roman" w:hAnsi="Inconsolata" w:cs="Courier New"/>
          <w:color w:val="D3D3D3"/>
          <w:sz w:val="21"/>
          <w:szCs w:val="21"/>
          <w:bdr w:val="none" w:sz="0" w:space="0" w:color="auto" w:frame="1"/>
          <w:shd w:val="clear" w:color="auto" w:fill="383B40"/>
        </w:rPr>
        <w:t>asyncFunc</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w:t>
      </w:r>
    </w:p>
    <w:p w14:paraId="1D0CDC76"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b/>
          <w:bCs/>
          <w:color w:val="25265E"/>
          <w:sz w:val="27"/>
          <w:szCs w:val="27"/>
        </w:rPr>
        <w:t>Output</w:t>
      </w:r>
    </w:p>
    <w:p w14:paraId="11725FE1"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rPr>
      </w:pPr>
      <w:r w:rsidRPr="00B76813">
        <w:rPr>
          <w:rFonts w:ascii="Inconsolata" w:eastAsia="Times New Roman" w:hAnsi="Inconsolata" w:cs="Courier New"/>
          <w:color w:val="D5D5D5"/>
          <w:sz w:val="21"/>
          <w:szCs w:val="21"/>
          <w:bdr w:val="none" w:sz="0" w:space="0" w:color="auto" w:frame="1"/>
        </w:rPr>
        <w:t>Promise resolved</w:t>
      </w:r>
    </w:p>
    <w:p w14:paraId="6BD4F96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D5D5D5"/>
          <w:sz w:val="21"/>
          <w:szCs w:val="21"/>
          <w:bdr w:val="none" w:sz="0" w:space="0" w:color="auto" w:frame="1"/>
        </w:rPr>
        <w:t>hello</w:t>
      </w:r>
    </w:p>
    <w:p w14:paraId="646FD262"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lastRenderedPageBreak/>
        <w:t>In the above program, a </w:t>
      </w:r>
      <w:r w:rsidRPr="00B76813">
        <w:rPr>
          <w:rFonts w:ascii="Inconsolata" w:eastAsia="Times New Roman" w:hAnsi="Inconsolata" w:cs="Courier New"/>
          <w:color w:val="25265E"/>
          <w:sz w:val="21"/>
          <w:szCs w:val="21"/>
          <w:bdr w:val="single" w:sz="6" w:space="0" w:color="D3DCE6" w:frame="1"/>
        </w:rPr>
        <w:t>Promise</w:t>
      </w:r>
      <w:r w:rsidRPr="00B76813">
        <w:rPr>
          <w:rFonts w:ascii="Arial" w:eastAsia="Times New Roman" w:hAnsi="Arial" w:cs="Arial"/>
          <w:color w:val="25265E"/>
          <w:sz w:val="27"/>
          <w:szCs w:val="27"/>
        </w:rPr>
        <w:t> object is created and it gets resolved after </w:t>
      </w:r>
      <w:r w:rsidRPr="00B76813">
        <w:rPr>
          <w:rFonts w:ascii="Arial" w:eastAsia="Times New Roman" w:hAnsi="Arial" w:cs="Arial"/>
          <w:b/>
          <w:bCs/>
          <w:color w:val="25265E"/>
          <w:sz w:val="27"/>
          <w:szCs w:val="27"/>
        </w:rPr>
        <w:t>4000</w:t>
      </w:r>
      <w:r w:rsidRPr="00B76813">
        <w:rPr>
          <w:rFonts w:ascii="Arial" w:eastAsia="Times New Roman" w:hAnsi="Arial" w:cs="Arial"/>
          <w:color w:val="25265E"/>
          <w:sz w:val="27"/>
          <w:szCs w:val="27"/>
        </w:rPr>
        <w:t> milliseconds. Here, the </w:t>
      </w:r>
      <w:proofErr w:type="spellStart"/>
      <w:proofErr w:type="gramStart"/>
      <w:r w:rsidRPr="00B76813">
        <w:rPr>
          <w:rFonts w:ascii="Inconsolata" w:eastAsia="Times New Roman" w:hAnsi="Inconsolata" w:cs="Courier New"/>
          <w:color w:val="25265E"/>
          <w:sz w:val="21"/>
          <w:szCs w:val="21"/>
          <w:bdr w:val="single" w:sz="6" w:space="0" w:color="D3DCE6" w:frame="1"/>
        </w:rPr>
        <w:t>asyncFunc</w:t>
      </w:r>
      <w:proofErr w:type="spellEnd"/>
      <w:r w:rsidRPr="00B76813">
        <w:rPr>
          <w:rFonts w:ascii="Inconsolata" w:eastAsia="Times New Roman" w:hAnsi="Inconsolata" w:cs="Courier New"/>
          <w:color w:val="25265E"/>
          <w:sz w:val="21"/>
          <w:szCs w:val="21"/>
          <w:bdr w:val="single" w:sz="6" w:space="0" w:color="D3DCE6" w:frame="1"/>
        </w:rPr>
        <w:t>(</w:t>
      </w:r>
      <w:proofErr w:type="gramEnd"/>
      <w:r w:rsidRPr="00B76813">
        <w:rPr>
          <w:rFonts w:ascii="Inconsolata" w:eastAsia="Times New Roman" w:hAnsi="Inconsolata" w:cs="Courier New"/>
          <w:color w:val="25265E"/>
          <w:sz w:val="21"/>
          <w:szCs w:val="21"/>
          <w:bdr w:val="single" w:sz="6" w:space="0" w:color="D3DCE6" w:frame="1"/>
        </w:rPr>
        <w:t>)</w:t>
      </w:r>
      <w:r w:rsidRPr="00B76813">
        <w:rPr>
          <w:rFonts w:ascii="Arial" w:eastAsia="Times New Roman" w:hAnsi="Arial" w:cs="Arial"/>
          <w:color w:val="25265E"/>
          <w:sz w:val="27"/>
          <w:szCs w:val="27"/>
        </w:rPr>
        <w:t> function is written using the </w:t>
      </w:r>
      <w:r w:rsidRPr="00B76813">
        <w:rPr>
          <w:rFonts w:ascii="Inconsolata" w:eastAsia="Times New Roman" w:hAnsi="Inconsolata" w:cs="Courier New"/>
          <w:color w:val="25265E"/>
          <w:sz w:val="21"/>
          <w:szCs w:val="21"/>
          <w:bdr w:val="single" w:sz="6" w:space="0" w:color="D3DCE6" w:frame="1"/>
        </w:rPr>
        <w:t>async</w:t>
      </w:r>
      <w:r w:rsidRPr="00B76813">
        <w:rPr>
          <w:rFonts w:ascii="Arial" w:eastAsia="Times New Roman" w:hAnsi="Arial" w:cs="Arial"/>
          <w:color w:val="25265E"/>
          <w:sz w:val="27"/>
          <w:szCs w:val="27"/>
        </w:rPr>
        <w:t> function.</w:t>
      </w:r>
    </w:p>
    <w:p w14:paraId="30E6D2D8"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w:t>
      </w:r>
      <w:r w:rsidRPr="00B76813">
        <w:rPr>
          <w:rFonts w:ascii="Inconsolata" w:eastAsia="Times New Roman" w:hAnsi="Inconsolata" w:cs="Courier New"/>
          <w:color w:val="25265E"/>
          <w:sz w:val="21"/>
          <w:szCs w:val="21"/>
          <w:bdr w:val="single" w:sz="6" w:space="0" w:color="D3DCE6" w:frame="1"/>
        </w:rPr>
        <w:t>await</w:t>
      </w:r>
      <w:r w:rsidRPr="00B76813">
        <w:rPr>
          <w:rFonts w:ascii="Arial" w:eastAsia="Times New Roman" w:hAnsi="Arial" w:cs="Arial"/>
          <w:color w:val="25265E"/>
          <w:sz w:val="27"/>
          <w:szCs w:val="27"/>
        </w:rPr>
        <w:t> keyword waits for the promise to be complete (resolve or reject).</w:t>
      </w:r>
    </w:p>
    <w:p w14:paraId="223368C2"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result = </w:t>
      </w:r>
      <w:r w:rsidRPr="00B76813">
        <w:rPr>
          <w:rFonts w:ascii="Inconsolata" w:eastAsia="Times New Roman" w:hAnsi="Inconsolata" w:cs="Courier New"/>
          <w:color w:val="C678DD"/>
          <w:sz w:val="21"/>
          <w:szCs w:val="21"/>
          <w:bdr w:val="none" w:sz="0" w:space="0" w:color="auto" w:frame="1"/>
          <w:shd w:val="clear" w:color="auto" w:fill="383B40"/>
        </w:rPr>
        <w:t>await</w:t>
      </w:r>
      <w:r w:rsidRPr="00B76813">
        <w:rPr>
          <w:rFonts w:ascii="Inconsolata" w:eastAsia="Times New Roman" w:hAnsi="Inconsolata" w:cs="Courier New"/>
          <w:color w:val="D3D3D3"/>
          <w:sz w:val="21"/>
          <w:szCs w:val="21"/>
          <w:bdr w:val="none" w:sz="0" w:space="0" w:color="auto" w:frame="1"/>
          <w:shd w:val="clear" w:color="auto" w:fill="383B40"/>
        </w:rPr>
        <w:t xml:space="preserve"> promise;</w:t>
      </w:r>
    </w:p>
    <w:p w14:paraId="2946AE79"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Hence, </w:t>
      </w:r>
      <w:r w:rsidRPr="00B76813">
        <w:rPr>
          <w:rFonts w:ascii="Inconsolata" w:eastAsia="Times New Roman" w:hAnsi="Inconsolata" w:cs="Courier New"/>
          <w:color w:val="25265E"/>
          <w:sz w:val="21"/>
          <w:szCs w:val="21"/>
          <w:bdr w:val="single" w:sz="6" w:space="0" w:color="D3DCE6" w:frame="1"/>
        </w:rPr>
        <w:t>hello</w:t>
      </w:r>
      <w:r w:rsidRPr="00B76813">
        <w:rPr>
          <w:rFonts w:ascii="Arial" w:eastAsia="Times New Roman" w:hAnsi="Arial" w:cs="Arial"/>
          <w:color w:val="25265E"/>
          <w:sz w:val="27"/>
          <w:szCs w:val="27"/>
        </w:rPr>
        <w:t> is displayed only after promise value is available to the </w:t>
      </w:r>
      <w:r w:rsidRPr="00B76813">
        <w:rPr>
          <w:rFonts w:ascii="Inconsolata" w:eastAsia="Times New Roman" w:hAnsi="Inconsolata" w:cs="Arial"/>
          <w:color w:val="25265E"/>
          <w:sz w:val="21"/>
          <w:szCs w:val="21"/>
          <w:bdr w:val="single" w:sz="6" w:space="0" w:color="D3DCE6" w:frame="1"/>
        </w:rPr>
        <w:t>result</w:t>
      </w:r>
      <w:r w:rsidRPr="00B76813">
        <w:rPr>
          <w:rFonts w:ascii="Arial" w:eastAsia="Times New Roman" w:hAnsi="Arial" w:cs="Arial"/>
          <w:color w:val="25265E"/>
          <w:sz w:val="27"/>
          <w:szCs w:val="27"/>
        </w:rPr>
        <w:t> variable.</w:t>
      </w:r>
    </w:p>
    <w:p w14:paraId="17A02330"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In the above program, if </w:t>
      </w:r>
      <w:r w:rsidRPr="00B76813">
        <w:rPr>
          <w:rFonts w:ascii="Inconsolata" w:eastAsia="Times New Roman" w:hAnsi="Inconsolata" w:cs="Courier New"/>
          <w:color w:val="25265E"/>
          <w:sz w:val="21"/>
          <w:szCs w:val="21"/>
          <w:bdr w:val="single" w:sz="6" w:space="0" w:color="D3DCE6" w:frame="1"/>
        </w:rPr>
        <w:t>await</w:t>
      </w:r>
      <w:r w:rsidRPr="00B76813">
        <w:rPr>
          <w:rFonts w:ascii="Arial" w:eastAsia="Times New Roman" w:hAnsi="Arial" w:cs="Arial"/>
          <w:color w:val="25265E"/>
          <w:sz w:val="27"/>
          <w:szCs w:val="27"/>
        </w:rPr>
        <w:t> is not used, </w:t>
      </w:r>
      <w:r w:rsidRPr="00B76813">
        <w:rPr>
          <w:rFonts w:ascii="Inconsolata" w:eastAsia="Times New Roman" w:hAnsi="Inconsolata" w:cs="Courier New"/>
          <w:color w:val="25265E"/>
          <w:sz w:val="21"/>
          <w:szCs w:val="21"/>
          <w:bdr w:val="single" w:sz="6" w:space="0" w:color="D3DCE6" w:frame="1"/>
        </w:rPr>
        <w:t>hello</w:t>
      </w:r>
      <w:r w:rsidRPr="00B76813">
        <w:rPr>
          <w:rFonts w:ascii="Arial" w:eastAsia="Times New Roman" w:hAnsi="Arial" w:cs="Arial"/>
          <w:color w:val="25265E"/>
          <w:sz w:val="27"/>
          <w:szCs w:val="27"/>
        </w:rPr>
        <w:t> is displayed before </w:t>
      </w:r>
      <w:r w:rsidRPr="00B76813">
        <w:rPr>
          <w:rFonts w:ascii="Inconsolata" w:eastAsia="Times New Roman" w:hAnsi="Inconsolata" w:cs="Courier New"/>
          <w:color w:val="25265E"/>
          <w:sz w:val="21"/>
          <w:szCs w:val="21"/>
          <w:bdr w:val="single" w:sz="6" w:space="0" w:color="D3DCE6" w:frame="1"/>
        </w:rPr>
        <w:t>Promise resolved</w:t>
      </w:r>
      <w:r w:rsidRPr="00B76813">
        <w:rPr>
          <w:rFonts w:ascii="Arial" w:eastAsia="Times New Roman" w:hAnsi="Arial" w:cs="Arial"/>
          <w:color w:val="25265E"/>
          <w:sz w:val="27"/>
          <w:szCs w:val="27"/>
        </w:rPr>
        <w:t>.</w:t>
      </w:r>
    </w:p>
    <w:p w14:paraId="7572A9FF" w14:textId="278BA50B" w:rsidR="00B76813" w:rsidRPr="00B76813" w:rsidRDefault="00B76813" w:rsidP="00B76813">
      <w:pPr>
        <w:shd w:val="clear" w:color="auto" w:fill="F9FAFC"/>
        <w:spacing w:after="0" w:line="240" w:lineRule="auto"/>
        <w:rPr>
          <w:rFonts w:ascii="Arial" w:eastAsia="Times New Roman" w:hAnsi="Arial" w:cs="Arial"/>
          <w:color w:val="25265E"/>
          <w:sz w:val="24"/>
          <w:szCs w:val="24"/>
        </w:rPr>
      </w:pPr>
      <w:r w:rsidRPr="00B76813">
        <w:rPr>
          <w:rFonts w:ascii="Arial" w:eastAsia="Times New Roman" w:hAnsi="Arial" w:cs="Arial"/>
          <w:noProof/>
          <w:color w:val="25265E"/>
          <w:sz w:val="24"/>
          <w:szCs w:val="24"/>
        </w:rPr>
        <w:drawing>
          <wp:inline distT="0" distB="0" distL="0" distR="0" wp14:anchorId="0A13750C" wp14:editId="1389C65D">
            <wp:extent cx="5943600" cy="2311400"/>
            <wp:effectExtent l="0" t="0" r="0" b="0"/>
            <wp:docPr id="3" name="Picture 3" descr="Working of async/awai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king of async/await fun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r w:rsidRPr="00B76813">
        <w:rPr>
          <w:rFonts w:ascii="Arial" w:eastAsia="Times New Roman" w:hAnsi="Arial" w:cs="Arial"/>
          <w:color w:val="25265E"/>
          <w:sz w:val="24"/>
          <w:szCs w:val="24"/>
        </w:rPr>
        <w:t>Working of async/await function</w:t>
      </w:r>
    </w:p>
    <w:p w14:paraId="4AF0995E" w14:textId="77777777" w:rsidR="00B76813" w:rsidRPr="00B76813" w:rsidRDefault="00B76813" w:rsidP="00B7681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76813">
        <w:rPr>
          <w:rFonts w:ascii="Arial" w:eastAsia="Times New Roman" w:hAnsi="Arial" w:cs="Arial"/>
          <w:b/>
          <w:bCs/>
          <w:color w:val="25265E"/>
          <w:sz w:val="27"/>
          <w:szCs w:val="27"/>
        </w:rPr>
        <w:t>Note</w:t>
      </w:r>
      <w:r w:rsidRPr="00B76813">
        <w:rPr>
          <w:rFonts w:ascii="Arial" w:eastAsia="Times New Roman" w:hAnsi="Arial" w:cs="Arial"/>
          <w:color w:val="25265E"/>
          <w:sz w:val="27"/>
          <w:szCs w:val="27"/>
        </w:rPr>
        <w:t>: You can use </w:t>
      </w:r>
      <w:r w:rsidRPr="00B76813">
        <w:rPr>
          <w:rFonts w:ascii="Inconsolata" w:eastAsia="Times New Roman" w:hAnsi="Inconsolata" w:cs="Courier New"/>
          <w:color w:val="25265E"/>
          <w:sz w:val="21"/>
          <w:szCs w:val="21"/>
          <w:bdr w:val="single" w:sz="6" w:space="0" w:color="D3DCE6" w:frame="1"/>
        </w:rPr>
        <w:t>await</w:t>
      </w:r>
      <w:r w:rsidRPr="00B76813">
        <w:rPr>
          <w:rFonts w:ascii="Arial" w:eastAsia="Times New Roman" w:hAnsi="Arial" w:cs="Arial"/>
          <w:color w:val="25265E"/>
          <w:sz w:val="27"/>
          <w:szCs w:val="27"/>
        </w:rPr>
        <w:t> only inside of async functions.</w:t>
      </w:r>
    </w:p>
    <w:p w14:paraId="0B387D33" w14:textId="77777777" w:rsidR="00B76813" w:rsidRPr="00B76813" w:rsidRDefault="00B76813" w:rsidP="00B76813">
      <w:pPr>
        <w:shd w:val="clear" w:color="auto" w:fill="F9FAFC"/>
        <w:spacing w:after="24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async function allows the asynchronous method to be executed in a seemingly synchronous way. Though the operation is asynchronous, it seems that the operation is executed in synchronous manner.</w:t>
      </w:r>
    </w:p>
    <w:p w14:paraId="1127BD09" w14:textId="77777777" w:rsidR="00B76813" w:rsidRPr="00B76813" w:rsidRDefault="00B76813" w:rsidP="00B76813">
      <w:pPr>
        <w:shd w:val="clear" w:color="auto" w:fill="F9FAFC"/>
        <w:spacing w:after="24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This can be useful if there are multiple promises in the program. For example,</w:t>
      </w:r>
    </w:p>
    <w:p w14:paraId="3C8BBBE4"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promise1;</w:t>
      </w:r>
    </w:p>
    <w:p w14:paraId="57B3E774"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promise2;</w:t>
      </w:r>
    </w:p>
    <w:p w14:paraId="2BC32DE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promise3;</w:t>
      </w:r>
    </w:p>
    <w:p w14:paraId="79C3B0F4"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36884E3"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async</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B76813">
        <w:rPr>
          <w:rFonts w:ascii="Inconsolata" w:eastAsia="Times New Roman" w:hAnsi="Inconsolata" w:cs="Courier New"/>
          <w:color w:val="61AEEE"/>
          <w:sz w:val="21"/>
          <w:szCs w:val="21"/>
          <w:bdr w:val="none" w:sz="0" w:space="0" w:color="auto" w:frame="1"/>
          <w:shd w:val="clear" w:color="auto" w:fill="383B40"/>
        </w:rPr>
        <w:t>asyncFunc</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 {</w:t>
      </w:r>
    </w:p>
    <w:p w14:paraId="3BBEE93C"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result1 = </w:t>
      </w:r>
      <w:r w:rsidRPr="00B76813">
        <w:rPr>
          <w:rFonts w:ascii="Inconsolata" w:eastAsia="Times New Roman" w:hAnsi="Inconsolata" w:cs="Courier New"/>
          <w:color w:val="C678DD"/>
          <w:sz w:val="21"/>
          <w:szCs w:val="21"/>
          <w:bdr w:val="none" w:sz="0" w:space="0" w:color="auto" w:frame="1"/>
          <w:shd w:val="clear" w:color="auto" w:fill="383B40"/>
        </w:rPr>
        <w:t>await</w:t>
      </w:r>
      <w:r w:rsidRPr="00B76813">
        <w:rPr>
          <w:rFonts w:ascii="Inconsolata" w:eastAsia="Times New Roman" w:hAnsi="Inconsolata" w:cs="Courier New"/>
          <w:color w:val="D3D3D3"/>
          <w:sz w:val="21"/>
          <w:szCs w:val="21"/>
          <w:bdr w:val="none" w:sz="0" w:space="0" w:color="auto" w:frame="1"/>
          <w:shd w:val="clear" w:color="auto" w:fill="383B40"/>
        </w:rPr>
        <w:t xml:space="preserve"> promise1;</w:t>
      </w:r>
    </w:p>
    <w:p w14:paraId="2606647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result2 = </w:t>
      </w:r>
      <w:r w:rsidRPr="00B76813">
        <w:rPr>
          <w:rFonts w:ascii="Inconsolata" w:eastAsia="Times New Roman" w:hAnsi="Inconsolata" w:cs="Courier New"/>
          <w:color w:val="C678DD"/>
          <w:sz w:val="21"/>
          <w:szCs w:val="21"/>
          <w:bdr w:val="none" w:sz="0" w:space="0" w:color="auto" w:frame="1"/>
          <w:shd w:val="clear" w:color="auto" w:fill="383B40"/>
        </w:rPr>
        <w:t>await</w:t>
      </w:r>
      <w:r w:rsidRPr="00B76813">
        <w:rPr>
          <w:rFonts w:ascii="Inconsolata" w:eastAsia="Times New Roman" w:hAnsi="Inconsolata" w:cs="Courier New"/>
          <w:color w:val="D3D3D3"/>
          <w:sz w:val="21"/>
          <w:szCs w:val="21"/>
          <w:bdr w:val="none" w:sz="0" w:space="0" w:color="auto" w:frame="1"/>
          <w:shd w:val="clear" w:color="auto" w:fill="383B40"/>
        </w:rPr>
        <w:t xml:space="preserve"> promise2;</w:t>
      </w:r>
    </w:p>
    <w:p w14:paraId="5E47D4A8"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result3 = </w:t>
      </w:r>
      <w:r w:rsidRPr="00B76813">
        <w:rPr>
          <w:rFonts w:ascii="Inconsolata" w:eastAsia="Times New Roman" w:hAnsi="Inconsolata" w:cs="Courier New"/>
          <w:color w:val="C678DD"/>
          <w:sz w:val="21"/>
          <w:szCs w:val="21"/>
          <w:bdr w:val="none" w:sz="0" w:space="0" w:color="auto" w:frame="1"/>
          <w:shd w:val="clear" w:color="auto" w:fill="383B40"/>
        </w:rPr>
        <w:t>await</w:t>
      </w:r>
      <w:r w:rsidRPr="00B76813">
        <w:rPr>
          <w:rFonts w:ascii="Inconsolata" w:eastAsia="Times New Roman" w:hAnsi="Inconsolata" w:cs="Courier New"/>
          <w:color w:val="D3D3D3"/>
          <w:sz w:val="21"/>
          <w:szCs w:val="21"/>
          <w:bdr w:val="none" w:sz="0" w:space="0" w:color="auto" w:frame="1"/>
          <w:shd w:val="clear" w:color="auto" w:fill="383B40"/>
        </w:rPr>
        <w:t xml:space="preserve"> promise3;</w:t>
      </w:r>
    </w:p>
    <w:p w14:paraId="04B6252D"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ABCD14A"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.log(result1);</w:t>
      </w:r>
    </w:p>
    <w:p w14:paraId="18B5E897"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.log(result1);</w:t>
      </w:r>
    </w:p>
    <w:p w14:paraId="15A8A121"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.log(result1);</w:t>
      </w:r>
    </w:p>
    <w:p w14:paraId="013A3247"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D3D3D3"/>
          <w:sz w:val="21"/>
          <w:szCs w:val="21"/>
          <w:bdr w:val="none" w:sz="0" w:space="0" w:color="auto" w:frame="1"/>
          <w:shd w:val="clear" w:color="auto" w:fill="383B40"/>
        </w:rPr>
        <w:t>}</w:t>
      </w:r>
    </w:p>
    <w:p w14:paraId="30A7859E"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In the above program, </w:t>
      </w:r>
      <w:r w:rsidRPr="00B76813">
        <w:rPr>
          <w:rFonts w:ascii="Inconsolata" w:eastAsia="Times New Roman" w:hAnsi="Inconsolata" w:cs="Courier New"/>
          <w:color w:val="25265E"/>
          <w:sz w:val="21"/>
          <w:szCs w:val="21"/>
          <w:bdr w:val="single" w:sz="6" w:space="0" w:color="D3DCE6" w:frame="1"/>
        </w:rPr>
        <w:t>await</w:t>
      </w:r>
      <w:r w:rsidRPr="00B76813">
        <w:rPr>
          <w:rFonts w:ascii="Arial" w:eastAsia="Times New Roman" w:hAnsi="Arial" w:cs="Arial"/>
          <w:color w:val="25265E"/>
          <w:sz w:val="27"/>
          <w:szCs w:val="27"/>
        </w:rPr>
        <w:t> waits for each promise to be complete.</w:t>
      </w:r>
    </w:p>
    <w:p w14:paraId="25BDBE3E" w14:textId="77777777" w:rsidR="00B76813" w:rsidRPr="00B76813" w:rsidRDefault="00000000" w:rsidP="00B76813">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277E1691">
          <v:rect id="_x0000_i1036" style="width:0;height:0" o:hralign="center" o:hrstd="t" o:hr="t" fillcolor="#a0a0a0" stroked="f"/>
        </w:pict>
      </w:r>
    </w:p>
    <w:p w14:paraId="7B380635" w14:textId="77777777" w:rsidR="00B76813" w:rsidRPr="00B76813" w:rsidRDefault="00B76813" w:rsidP="00B76813">
      <w:pPr>
        <w:shd w:val="clear" w:color="auto" w:fill="F9FAFC"/>
        <w:spacing w:after="180" w:line="540" w:lineRule="atLeast"/>
        <w:outlineLvl w:val="1"/>
        <w:rPr>
          <w:rFonts w:ascii="Arial" w:eastAsia="Times New Roman" w:hAnsi="Arial" w:cs="Arial"/>
          <w:b/>
          <w:bCs/>
          <w:color w:val="25265E"/>
          <w:sz w:val="36"/>
          <w:szCs w:val="36"/>
        </w:rPr>
      </w:pPr>
      <w:r w:rsidRPr="00B76813">
        <w:rPr>
          <w:rFonts w:ascii="Arial" w:eastAsia="Times New Roman" w:hAnsi="Arial" w:cs="Arial"/>
          <w:b/>
          <w:bCs/>
          <w:color w:val="25265E"/>
          <w:sz w:val="36"/>
          <w:szCs w:val="36"/>
        </w:rPr>
        <w:t>Error Handling</w:t>
      </w:r>
    </w:p>
    <w:p w14:paraId="2F5311DC"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While using the </w:t>
      </w:r>
      <w:r w:rsidRPr="00B76813">
        <w:rPr>
          <w:rFonts w:ascii="Inconsolata" w:eastAsia="Times New Roman" w:hAnsi="Inconsolata" w:cs="Courier New"/>
          <w:color w:val="25265E"/>
          <w:sz w:val="21"/>
          <w:szCs w:val="21"/>
          <w:bdr w:val="single" w:sz="6" w:space="0" w:color="D3DCE6" w:frame="1"/>
        </w:rPr>
        <w:t>async</w:t>
      </w:r>
      <w:r w:rsidRPr="00B76813">
        <w:rPr>
          <w:rFonts w:ascii="Arial" w:eastAsia="Times New Roman" w:hAnsi="Arial" w:cs="Arial"/>
          <w:color w:val="25265E"/>
          <w:sz w:val="27"/>
          <w:szCs w:val="27"/>
        </w:rPr>
        <w:t> function, you write the code in a synchronous manner. And you can also use the </w:t>
      </w:r>
      <w:proofErr w:type="gramStart"/>
      <w:r w:rsidRPr="00B76813">
        <w:rPr>
          <w:rFonts w:ascii="Inconsolata" w:eastAsia="Times New Roman" w:hAnsi="Inconsolata" w:cs="Courier New"/>
          <w:color w:val="25265E"/>
          <w:sz w:val="21"/>
          <w:szCs w:val="21"/>
          <w:bdr w:val="single" w:sz="6" w:space="0" w:color="D3DCE6" w:frame="1"/>
        </w:rPr>
        <w:t>catch(</w:t>
      </w:r>
      <w:proofErr w:type="gramEnd"/>
      <w:r w:rsidRPr="00B76813">
        <w:rPr>
          <w:rFonts w:ascii="Inconsolata" w:eastAsia="Times New Roman" w:hAnsi="Inconsolata" w:cs="Courier New"/>
          <w:color w:val="25265E"/>
          <w:sz w:val="21"/>
          <w:szCs w:val="21"/>
          <w:bdr w:val="single" w:sz="6" w:space="0" w:color="D3DCE6" w:frame="1"/>
        </w:rPr>
        <w:t>)</w:t>
      </w:r>
      <w:r w:rsidRPr="00B76813">
        <w:rPr>
          <w:rFonts w:ascii="Arial" w:eastAsia="Times New Roman" w:hAnsi="Arial" w:cs="Arial"/>
          <w:color w:val="25265E"/>
          <w:sz w:val="27"/>
          <w:szCs w:val="27"/>
        </w:rPr>
        <w:t> method to catch the error. For example,</w:t>
      </w:r>
    </w:p>
    <w:p w14:paraId="20E0E4B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proofErr w:type="gramStart"/>
      <w:r w:rsidRPr="00B76813">
        <w:rPr>
          <w:rFonts w:ascii="Inconsolata" w:eastAsia="Times New Roman" w:hAnsi="Inconsolata" w:cs="Courier New"/>
          <w:color w:val="D3D3D3"/>
          <w:sz w:val="21"/>
          <w:szCs w:val="21"/>
          <w:bdr w:val="none" w:sz="0" w:space="0" w:color="auto" w:frame="1"/>
          <w:shd w:val="clear" w:color="auto" w:fill="383B40"/>
        </w:rPr>
        <w:t>asyncFunc</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).catch(</w:t>
      </w:r>
    </w:p>
    <w:p w14:paraId="6EB1FD84"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FFDDBE"/>
          <w:sz w:val="21"/>
          <w:szCs w:val="21"/>
          <w:bdr w:val="none" w:sz="0" w:space="0" w:color="auto" w:frame="1"/>
          <w:shd w:val="clear" w:color="auto" w:fill="383B40"/>
        </w:rPr>
        <w:t>// catch error and do something</w:t>
      </w:r>
    </w:p>
    <w:p w14:paraId="3D579907"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B76813">
        <w:rPr>
          <w:rFonts w:ascii="Inconsolata" w:eastAsia="Times New Roman" w:hAnsi="Inconsolata" w:cs="Courier New"/>
          <w:color w:val="D3D3D3"/>
          <w:sz w:val="21"/>
          <w:szCs w:val="21"/>
          <w:bdr w:val="none" w:sz="0" w:space="0" w:color="auto" w:frame="1"/>
          <w:shd w:val="clear" w:color="auto" w:fill="383B40"/>
        </w:rPr>
        <w:t>)</w:t>
      </w:r>
    </w:p>
    <w:p w14:paraId="649686EB"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other way you can handle an error is by using </w:t>
      </w:r>
      <w:r w:rsidRPr="00B76813">
        <w:rPr>
          <w:rFonts w:ascii="Inconsolata" w:eastAsia="Times New Roman" w:hAnsi="Inconsolata" w:cs="Courier New"/>
          <w:color w:val="25265E"/>
          <w:sz w:val="21"/>
          <w:szCs w:val="21"/>
          <w:bdr w:val="single" w:sz="6" w:space="0" w:color="D3DCE6" w:frame="1"/>
        </w:rPr>
        <w:t>try/catch</w:t>
      </w:r>
      <w:r w:rsidRPr="00B76813">
        <w:rPr>
          <w:rFonts w:ascii="Arial" w:eastAsia="Times New Roman" w:hAnsi="Arial" w:cs="Arial"/>
          <w:color w:val="25265E"/>
          <w:sz w:val="27"/>
          <w:szCs w:val="27"/>
        </w:rPr>
        <w:t> block. For example,</w:t>
      </w:r>
    </w:p>
    <w:p w14:paraId="7DC2DC5B"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FFDDBE"/>
          <w:sz w:val="21"/>
          <w:szCs w:val="21"/>
          <w:bdr w:val="none" w:sz="0" w:space="0" w:color="auto" w:frame="1"/>
          <w:shd w:val="clear" w:color="auto" w:fill="383B40"/>
        </w:rPr>
        <w:t>// a promise</w:t>
      </w:r>
    </w:p>
    <w:p w14:paraId="378C79FB"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promise = </w:t>
      </w:r>
      <w:r w:rsidRPr="00B76813">
        <w:rPr>
          <w:rFonts w:ascii="Inconsolata" w:eastAsia="Times New Roman" w:hAnsi="Inconsolata" w:cs="Courier New"/>
          <w:color w:val="C678DD"/>
          <w:sz w:val="21"/>
          <w:szCs w:val="21"/>
          <w:bdr w:val="none" w:sz="0" w:space="0" w:color="auto" w:frame="1"/>
          <w:shd w:val="clear" w:color="auto" w:fill="383B40"/>
        </w:rPr>
        <w:t>new</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E6C07B"/>
          <w:sz w:val="21"/>
          <w:szCs w:val="21"/>
          <w:bdr w:val="none" w:sz="0" w:space="0" w:color="auto" w:frame="1"/>
          <w:shd w:val="clear" w:color="auto" w:fill="383B40"/>
        </w:rPr>
        <w:t>Promise</w:t>
      </w:r>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(resolve, reject) {</w:t>
      </w:r>
    </w:p>
    <w:p w14:paraId="233073D1"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B76813">
        <w:rPr>
          <w:rFonts w:ascii="Inconsolata" w:eastAsia="Times New Roman" w:hAnsi="Inconsolata" w:cs="Courier New"/>
          <w:color w:val="D3D3D3"/>
          <w:sz w:val="21"/>
          <w:szCs w:val="21"/>
          <w:bdr w:val="none" w:sz="0" w:space="0" w:color="auto" w:frame="1"/>
          <w:shd w:val="clear" w:color="auto" w:fill="383B40"/>
        </w:rPr>
        <w:t>setTimeout</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 {</w:t>
      </w:r>
    </w:p>
    <w:p w14:paraId="14D7E668"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B76813">
        <w:rPr>
          <w:rFonts w:ascii="Inconsolata" w:eastAsia="Times New Roman" w:hAnsi="Inconsolata" w:cs="Courier New"/>
          <w:color w:val="D3D3D3"/>
          <w:sz w:val="21"/>
          <w:szCs w:val="21"/>
          <w:bdr w:val="none" w:sz="0" w:space="0" w:color="auto" w:frame="1"/>
          <w:shd w:val="clear" w:color="auto" w:fill="383B40"/>
        </w:rPr>
        <w:t>resolve(</w:t>
      </w:r>
      <w:proofErr w:type="gramEnd"/>
      <w:r w:rsidRPr="00B76813">
        <w:rPr>
          <w:rFonts w:ascii="Inconsolata" w:eastAsia="Times New Roman" w:hAnsi="Inconsolata" w:cs="Courier New"/>
          <w:color w:val="98C379"/>
          <w:sz w:val="21"/>
          <w:szCs w:val="21"/>
          <w:bdr w:val="none" w:sz="0" w:space="0" w:color="auto" w:frame="1"/>
          <w:shd w:val="clear" w:color="auto" w:fill="383B40"/>
        </w:rPr>
        <w:t>'Promise resolved'</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D19A66"/>
          <w:sz w:val="21"/>
          <w:szCs w:val="21"/>
          <w:bdr w:val="none" w:sz="0" w:space="0" w:color="auto" w:frame="1"/>
          <w:shd w:val="clear" w:color="auto" w:fill="383B40"/>
        </w:rPr>
        <w:t>4000</w:t>
      </w:r>
      <w:r w:rsidRPr="00B76813">
        <w:rPr>
          <w:rFonts w:ascii="Inconsolata" w:eastAsia="Times New Roman" w:hAnsi="Inconsolata" w:cs="Courier New"/>
          <w:color w:val="D3D3D3"/>
          <w:sz w:val="21"/>
          <w:szCs w:val="21"/>
          <w:bdr w:val="none" w:sz="0" w:space="0" w:color="auto" w:frame="1"/>
          <w:shd w:val="clear" w:color="auto" w:fill="383B40"/>
        </w:rPr>
        <w:t xml:space="preserve">); </w:t>
      </w:r>
    </w:p>
    <w:p w14:paraId="39AED037"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w:t>
      </w:r>
    </w:p>
    <w:p w14:paraId="02769CCF"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B6A67F9"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FFDDBE"/>
          <w:sz w:val="21"/>
          <w:szCs w:val="21"/>
          <w:bdr w:val="none" w:sz="0" w:space="0" w:color="auto" w:frame="1"/>
          <w:shd w:val="clear" w:color="auto" w:fill="383B40"/>
        </w:rPr>
        <w:t>// async function</w:t>
      </w:r>
    </w:p>
    <w:p w14:paraId="5C238CD5"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C678DD"/>
          <w:sz w:val="21"/>
          <w:szCs w:val="21"/>
          <w:bdr w:val="none" w:sz="0" w:space="0" w:color="auto" w:frame="1"/>
          <w:shd w:val="clear" w:color="auto" w:fill="383B40"/>
        </w:rPr>
        <w:t>async</w:t>
      </w: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function</w:t>
      </w:r>
      <w:r w:rsidRPr="00B76813">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B76813">
        <w:rPr>
          <w:rFonts w:ascii="Inconsolata" w:eastAsia="Times New Roman" w:hAnsi="Inconsolata" w:cs="Courier New"/>
          <w:color w:val="61AEEE"/>
          <w:sz w:val="21"/>
          <w:szCs w:val="21"/>
          <w:bdr w:val="none" w:sz="0" w:space="0" w:color="auto" w:frame="1"/>
          <w:shd w:val="clear" w:color="auto" w:fill="383B40"/>
        </w:rPr>
        <w:t>asyncFunc</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 {</w:t>
      </w:r>
    </w:p>
    <w:p w14:paraId="5ADE9BE6"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try</w:t>
      </w:r>
      <w:r w:rsidRPr="00B76813">
        <w:rPr>
          <w:rFonts w:ascii="Inconsolata" w:eastAsia="Times New Roman" w:hAnsi="Inconsolata" w:cs="Courier New"/>
          <w:color w:val="D3D3D3"/>
          <w:sz w:val="21"/>
          <w:szCs w:val="21"/>
          <w:bdr w:val="none" w:sz="0" w:space="0" w:color="auto" w:frame="1"/>
          <w:shd w:val="clear" w:color="auto" w:fill="383B40"/>
        </w:rPr>
        <w:t xml:space="preserve"> {</w:t>
      </w:r>
    </w:p>
    <w:p w14:paraId="290F9C33"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FFDDBE"/>
          <w:sz w:val="21"/>
          <w:szCs w:val="21"/>
          <w:bdr w:val="none" w:sz="0" w:space="0" w:color="auto" w:frame="1"/>
          <w:shd w:val="clear" w:color="auto" w:fill="383B40"/>
        </w:rPr>
        <w:t xml:space="preserve">// wait until the promise resolves </w:t>
      </w:r>
    </w:p>
    <w:p w14:paraId="56E81B9B"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let</w:t>
      </w:r>
      <w:r w:rsidRPr="00B76813">
        <w:rPr>
          <w:rFonts w:ascii="Inconsolata" w:eastAsia="Times New Roman" w:hAnsi="Inconsolata" w:cs="Courier New"/>
          <w:color w:val="D3D3D3"/>
          <w:sz w:val="21"/>
          <w:szCs w:val="21"/>
          <w:bdr w:val="none" w:sz="0" w:space="0" w:color="auto" w:frame="1"/>
          <w:shd w:val="clear" w:color="auto" w:fill="383B40"/>
        </w:rPr>
        <w:t xml:space="preserve"> result = </w:t>
      </w:r>
      <w:r w:rsidRPr="00B76813">
        <w:rPr>
          <w:rFonts w:ascii="Inconsolata" w:eastAsia="Times New Roman" w:hAnsi="Inconsolata" w:cs="Courier New"/>
          <w:color w:val="C678DD"/>
          <w:sz w:val="21"/>
          <w:szCs w:val="21"/>
          <w:bdr w:val="none" w:sz="0" w:space="0" w:color="auto" w:frame="1"/>
          <w:shd w:val="clear" w:color="auto" w:fill="383B40"/>
        </w:rPr>
        <w:t>await</w:t>
      </w:r>
      <w:r w:rsidRPr="00B76813">
        <w:rPr>
          <w:rFonts w:ascii="Inconsolata" w:eastAsia="Times New Roman" w:hAnsi="Inconsolata" w:cs="Courier New"/>
          <w:color w:val="D3D3D3"/>
          <w:sz w:val="21"/>
          <w:szCs w:val="21"/>
          <w:bdr w:val="none" w:sz="0" w:space="0" w:color="auto" w:frame="1"/>
          <w:shd w:val="clear" w:color="auto" w:fill="383B40"/>
        </w:rPr>
        <w:t xml:space="preserve"> promise; </w:t>
      </w:r>
    </w:p>
    <w:p w14:paraId="2177E34D"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F57BA39"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.log(result);</w:t>
      </w:r>
    </w:p>
    <w:p w14:paraId="338FC77E"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   </w:t>
      </w:r>
    </w:p>
    <w:p w14:paraId="2DE4FBC0"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C678DD"/>
          <w:sz w:val="21"/>
          <w:szCs w:val="21"/>
          <w:bdr w:val="none" w:sz="0" w:space="0" w:color="auto" w:frame="1"/>
          <w:shd w:val="clear" w:color="auto" w:fill="383B40"/>
        </w:rPr>
        <w:t>catch</w:t>
      </w:r>
      <w:r w:rsidRPr="00B76813">
        <w:rPr>
          <w:rFonts w:ascii="Inconsolata" w:eastAsia="Times New Roman" w:hAnsi="Inconsolata" w:cs="Courier New"/>
          <w:color w:val="D3D3D3"/>
          <w:sz w:val="21"/>
          <w:szCs w:val="21"/>
          <w:bdr w:val="none" w:sz="0" w:space="0" w:color="auto" w:frame="1"/>
          <w:shd w:val="clear" w:color="auto" w:fill="383B40"/>
        </w:rPr>
        <w:t>(error) {</w:t>
      </w:r>
    </w:p>
    <w:p w14:paraId="449AB976"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E6C07B"/>
          <w:sz w:val="21"/>
          <w:szCs w:val="21"/>
          <w:bdr w:val="none" w:sz="0" w:space="0" w:color="auto" w:frame="1"/>
          <w:shd w:val="clear" w:color="auto" w:fill="383B40"/>
        </w:rPr>
        <w:t>console</w:t>
      </w:r>
      <w:r w:rsidRPr="00B76813">
        <w:rPr>
          <w:rFonts w:ascii="Inconsolata" w:eastAsia="Times New Roman" w:hAnsi="Inconsolata" w:cs="Courier New"/>
          <w:color w:val="D3D3D3"/>
          <w:sz w:val="21"/>
          <w:szCs w:val="21"/>
          <w:bdr w:val="none" w:sz="0" w:space="0" w:color="auto" w:frame="1"/>
          <w:shd w:val="clear" w:color="auto" w:fill="383B40"/>
        </w:rPr>
        <w:t>.log(error);</w:t>
      </w:r>
    </w:p>
    <w:p w14:paraId="7EC9ACFE"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 xml:space="preserve">    }</w:t>
      </w:r>
    </w:p>
    <w:p w14:paraId="19FE9745"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D3D3D3"/>
          <w:sz w:val="21"/>
          <w:szCs w:val="21"/>
          <w:bdr w:val="none" w:sz="0" w:space="0" w:color="auto" w:frame="1"/>
          <w:shd w:val="clear" w:color="auto" w:fill="383B40"/>
        </w:rPr>
        <w:t>}</w:t>
      </w:r>
    </w:p>
    <w:p w14:paraId="56FDE371"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50B5ACA"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B76813">
        <w:rPr>
          <w:rFonts w:ascii="Inconsolata" w:eastAsia="Times New Roman" w:hAnsi="Inconsolata" w:cs="Courier New"/>
          <w:color w:val="FFDDBE"/>
          <w:sz w:val="21"/>
          <w:szCs w:val="21"/>
          <w:bdr w:val="none" w:sz="0" w:space="0" w:color="auto" w:frame="1"/>
          <w:shd w:val="clear" w:color="auto" w:fill="383B40"/>
        </w:rPr>
        <w:t>// calling the async function</w:t>
      </w:r>
    </w:p>
    <w:p w14:paraId="7FA6D112" w14:textId="77777777" w:rsidR="00B76813" w:rsidRPr="00B76813" w:rsidRDefault="00B76813" w:rsidP="00B768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proofErr w:type="gramStart"/>
      <w:r w:rsidRPr="00B76813">
        <w:rPr>
          <w:rFonts w:ascii="Inconsolata" w:eastAsia="Times New Roman" w:hAnsi="Inconsolata" w:cs="Courier New"/>
          <w:color w:val="D3D3D3"/>
          <w:sz w:val="21"/>
          <w:szCs w:val="21"/>
          <w:bdr w:val="none" w:sz="0" w:space="0" w:color="auto" w:frame="1"/>
          <w:shd w:val="clear" w:color="auto" w:fill="383B40"/>
        </w:rPr>
        <w:t>asyncFunc</w:t>
      </w:r>
      <w:proofErr w:type="spellEnd"/>
      <w:r w:rsidRPr="00B76813">
        <w:rPr>
          <w:rFonts w:ascii="Inconsolata" w:eastAsia="Times New Roman" w:hAnsi="Inconsolata" w:cs="Courier New"/>
          <w:color w:val="D3D3D3"/>
          <w:sz w:val="21"/>
          <w:szCs w:val="21"/>
          <w:bdr w:val="none" w:sz="0" w:space="0" w:color="auto" w:frame="1"/>
          <w:shd w:val="clear" w:color="auto" w:fill="383B40"/>
        </w:rPr>
        <w:t>(</w:t>
      </w:r>
      <w:proofErr w:type="gramEnd"/>
      <w:r w:rsidRPr="00B76813">
        <w:rPr>
          <w:rFonts w:ascii="Inconsolata" w:eastAsia="Times New Roman" w:hAnsi="Inconsolata" w:cs="Courier New"/>
          <w:color w:val="D3D3D3"/>
          <w:sz w:val="21"/>
          <w:szCs w:val="21"/>
          <w:bdr w:val="none" w:sz="0" w:space="0" w:color="auto" w:frame="1"/>
          <w:shd w:val="clear" w:color="auto" w:fill="383B40"/>
        </w:rPr>
        <w:t xml:space="preserve">); </w:t>
      </w:r>
      <w:r w:rsidRPr="00B76813">
        <w:rPr>
          <w:rFonts w:ascii="Inconsolata" w:eastAsia="Times New Roman" w:hAnsi="Inconsolata" w:cs="Courier New"/>
          <w:color w:val="FFDDBE"/>
          <w:sz w:val="21"/>
          <w:szCs w:val="21"/>
          <w:bdr w:val="none" w:sz="0" w:space="0" w:color="auto" w:frame="1"/>
          <w:shd w:val="clear" w:color="auto" w:fill="383B40"/>
        </w:rPr>
        <w:t>// Promise resolved</w:t>
      </w:r>
    </w:p>
    <w:p w14:paraId="3DAF89A3"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In the above program, we have used </w:t>
      </w:r>
      <w:r w:rsidRPr="00B76813">
        <w:rPr>
          <w:rFonts w:ascii="Inconsolata" w:eastAsia="Times New Roman" w:hAnsi="Inconsolata" w:cs="Courier New"/>
          <w:color w:val="25265E"/>
          <w:sz w:val="21"/>
          <w:szCs w:val="21"/>
          <w:bdr w:val="single" w:sz="6" w:space="0" w:color="D3DCE6" w:frame="1"/>
        </w:rPr>
        <w:t>try/catch</w:t>
      </w:r>
      <w:r w:rsidRPr="00B76813">
        <w:rPr>
          <w:rFonts w:ascii="Arial" w:eastAsia="Times New Roman" w:hAnsi="Arial" w:cs="Arial"/>
          <w:color w:val="25265E"/>
          <w:sz w:val="27"/>
          <w:szCs w:val="27"/>
        </w:rPr>
        <w:t> block to handle the errors. If the program runs successfully, it will go to the </w:t>
      </w:r>
      <w:r w:rsidRPr="00B76813">
        <w:rPr>
          <w:rFonts w:ascii="Inconsolata" w:eastAsia="Times New Roman" w:hAnsi="Inconsolata" w:cs="Courier New"/>
          <w:color w:val="25265E"/>
          <w:sz w:val="21"/>
          <w:szCs w:val="21"/>
          <w:bdr w:val="single" w:sz="6" w:space="0" w:color="D3DCE6" w:frame="1"/>
        </w:rPr>
        <w:t>try</w:t>
      </w:r>
      <w:r w:rsidRPr="00B76813">
        <w:rPr>
          <w:rFonts w:ascii="Arial" w:eastAsia="Times New Roman" w:hAnsi="Arial" w:cs="Arial"/>
          <w:color w:val="25265E"/>
          <w:sz w:val="27"/>
          <w:szCs w:val="27"/>
        </w:rPr>
        <w:t> block. And if the program throws an error, it will go to the </w:t>
      </w:r>
      <w:r w:rsidRPr="00B76813">
        <w:rPr>
          <w:rFonts w:ascii="Inconsolata" w:eastAsia="Times New Roman" w:hAnsi="Inconsolata" w:cs="Courier New"/>
          <w:color w:val="25265E"/>
          <w:sz w:val="21"/>
          <w:szCs w:val="21"/>
          <w:bdr w:val="single" w:sz="6" w:space="0" w:color="D3DCE6" w:frame="1"/>
        </w:rPr>
        <w:t>catch</w:t>
      </w:r>
      <w:r w:rsidRPr="00B76813">
        <w:rPr>
          <w:rFonts w:ascii="Arial" w:eastAsia="Times New Roman" w:hAnsi="Arial" w:cs="Arial"/>
          <w:color w:val="25265E"/>
          <w:sz w:val="27"/>
          <w:szCs w:val="27"/>
        </w:rPr>
        <w:t> block.</w:t>
      </w:r>
    </w:p>
    <w:p w14:paraId="124013D9" w14:textId="77777777" w:rsidR="00B76813" w:rsidRPr="00B76813" w:rsidRDefault="00B76813" w:rsidP="00B76813">
      <w:p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To learn more about </w:t>
      </w:r>
      <w:r w:rsidRPr="00B76813">
        <w:rPr>
          <w:rFonts w:ascii="Inconsolata" w:eastAsia="Times New Roman" w:hAnsi="Inconsolata" w:cs="Courier New"/>
          <w:color w:val="25265E"/>
          <w:sz w:val="21"/>
          <w:szCs w:val="21"/>
          <w:bdr w:val="single" w:sz="6" w:space="0" w:color="D3DCE6" w:frame="1"/>
        </w:rPr>
        <w:t>try/catch</w:t>
      </w:r>
      <w:r w:rsidRPr="00B76813">
        <w:rPr>
          <w:rFonts w:ascii="Arial" w:eastAsia="Times New Roman" w:hAnsi="Arial" w:cs="Arial"/>
          <w:color w:val="25265E"/>
          <w:sz w:val="27"/>
          <w:szCs w:val="27"/>
        </w:rPr>
        <w:t> in detail, visit JavaScript </w:t>
      </w:r>
      <w:proofErr w:type="spellStart"/>
      <w:r w:rsidRPr="00B76813">
        <w:rPr>
          <w:rFonts w:ascii="Arial" w:eastAsia="Times New Roman" w:hAnsi="Arial" w:cs="Arial"/>
          <w:color w:val="25265E"/>
          <w:sz w:val="27"/>
          <w:szCs w:val="27"/>
        </w:rPr>
        <w:fldChar w:fldCharType="begin"/>
      </w:r>
      <w:r w:rsidRPr="00B76813">
        <w:rPr>
          <w:rFonts w:ascii="Arial" w:eastAsia="Times New Roman" w:hAnsi="Arial" w:cs="Arial"/>
          <w:color w:val="25265E"/>
          <w:sz w:val="27"/>
          <w:szCs w:val="27"/>
        </w:rPr>
        <w:instrText xml:space="preserve"> HYPERLINK "https://www.programiz.com/javascript/try-catch-finally" </w:instrText>
      </w:r>
      <w:r w:rsidRPr="00B76813">
        <w:rPr>
          <w:rFonts w:ascii="Arial" w:eastAsia="Times New Roman" w:hAnsi="Arial" w:cs="Arial"/>
          <w:color w:val="25265E"/>
          <w:sz w:val="27"/>
          <w:szCs w:val="27"/>
        </w:rPr>
      </w:r>
      <w:r w:rsidRPr="00B76813">
        <w:rPr>
          <w:rFonts w:ascii="Arial" w:eastAsia="Times New Roman" w:hAnsi="Arial" w:cs="Arial"/>
          <w:color w:val="25265E"/>
          <w:sz w:val="27"/>
          <w:szCs w:val="27"/>
        </w:rPr>
        <w:fldChar w:fldCharType="separate"/>
      </w:r>
      <w:r w:rsidRPr="00B76813">
        <w:rPr>
          <w:rFonts w:ascii="Arial" w:eastAsia="Times New Roman" w:hAnsi="Arial" w:cs="Arial"/>
          <w:color w:val="0556F3"/>
          <w:sz w:val="27"/>
          <w:szCs w:val="27"/>
          <w:u w:val="single"/>
        </w:rPr>
        <w:t>JavaScript</w:t>
      </w:r>
      <w:proofErr w:type="spellEnd"/>
      <w:r w:rsidRPr="00B76813">
        <w:rPr>
          <w:rFonts w:ascii="Arial" w:eastAsia="Times New Roman" w:hAnsi="Arial" w:cs="Arial"/>
          <w:color w:val="0556F3"/>
          <w:sz w:val="27"/>
          <w:szCs w:val="27"/>
          <w:u w:val="single"/>
        </w:rPr>
        <w:t xml:space="preserve"> try/catch</w:t>
      </w:r>
      <w:r w:rsidRPr="00B76813">
        <w:rPr>
          <w:rFonts w:ascii="Arial" w:eastAsia="Times New Roman" w:hAnsi="Arial" w:cs="Arial"/>
          <w:color w:val="25265E"/>
          <w:sz w:val="27"/>
          <w:szCs w:val="27"/>
        </w:rPr>
        <w:fldChar w:fldCharType="end"/>
      </w:r>
      <w:r w:rsidRPr="00B76813">
        <w:rPr>
          <w:rFonts w:ascii="Arial" w:eastAsia="Times New Roman" w:hAnsi="Arial" w:cs="Arial"/>
          <w:color w:val="25265E"/>
          <w:sz w:val="27"/>
          <w:szCs w:val="27"/>
        </w:rPr>
        <w:t>.</w:t>
      </w:r>
    </w:p>
    <w:p w14:paraId="3F46394F" w14:textId="77777777" w:rsidR="00B76813" w:rsidRPr="00B76813" w:rsidRDefault="00000000" w:rsidP="00B76813">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w14:anchorId="2B347DE9">
          <v:rect id="_x0000_i1037" style="width:0;height:0" o:hralign="center" o:hrstd="t" o:hr="t" fillcolor="#a0a0a0" stroked="f"/>
        </w:pict>
      </w:r>
    </w:p>
    <w:p w14:paraId="04115E80" w14:textId="77777777" w:rsidR="00B76813" w:rsidRPr="00B76813" w:rsidRDefault="00B76813" w:rsidP="00B76813">
      <w:pPr>
        <w:shd w:val="clear" w:color="auto" w:fill="F9FAFC"/>
        <w:spacing w:after="180" w:line="540" w:lineRule="atLeast"/>
        <w:outlineLvl w:val="1"/>
        <w:rPr>
          <w:rFonts w:ascii="Arial" w:eastAsia="Times New Roman" w:hAnsi="Arial" w:cs="Arial"/>
          <w:b/>
          <w:bCs/>
          <w:color w:val="25265E"/>
          <w:sz w:val="36"/>
          <w:szCs w:val="36"/>
        </w:rPr>
      </w:pPr>
      <w:r w:rsidRPr="00B76813">
        <w:rPr>
          <w:rFonts w:ascii="Arial" w:eastAsia="Times New Roman" w:hAnsi="Arial" w:cs="Arial"/>
          <w:b/>
          <w:bCs/>
          <w:color w:val="25265E"/>
          <w:sz w:val="36"/>
          <w:szCs w:val="36"/>
        </w:rPr>
        <w:t>Benefits of Using async Function</w:t>
      </w:r>
    </w:p>
    <w:p w14:paraId="2962FCF7" w14:textId="77777777" w:rsidR="00B76813" w:rsidRPr="00B76813" w:rsidRDefault="00B76813" w:rsidP="00B76813">
      <w:pPr>
        <w:numPr>
          <w:ilvl w:val="0"/>
          <w:numId w:val="5"/>
        </w:numPr>
        <w:shd w:val="clear" w:color="auto" w:fill="F9FAFC"/>
        <w:spacing w:after="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The code is more readable than using a </w:t>
      </w:r>
      <w:hyperlink r:id="rId18" w:history="1">
        <w:r w:rsidRPr="00B76813">
          <w:rPr>
            <w:rFonts w:ascii="Arial" w:eastAsia="Times New Roman" w:hAnsi="Arial" w:cs="Arial"/>
            <w:color w:val="0556F3"/>
            <w:sz w:val="27"/>
            <w:szCs w:val="27"/>
            <w:u w:val="single"/>
          </w:rPr>
          <w:t>callback</w:t>
        </w:r>
      </w:hyperlink>
      <w:r w:rsidRPr="00B76813">
        <w:rPr>
          <w:rFonts w:ascii="Arial" w:eastAsia="Times New Roman" w:hAnsi="Arial" w:cs="Arial"/>
          <w:color w:val="25265E"/>
          <w:sz w:val="27"/>
          <w:szCs w:val="27"/>
        </w:rPr>
        <w:t> or a </w:t>
      </w:r>
      <w:hyperlink r:id="rId19" w:history="1">
        <w:r w:rsidRPr="00B76813">
          <w:rPr>
            <w:rFonts w:ascii="Arial" w:eastAsia="Times New Roman" w:hAnsi="Arial" w:cs="Arial"/>
            <w:color w:val="0556F3"/>
            <w:sz w:val="27"/>
            <w:szCs w:val="27"/>
            <w:u w:val="single"/>
          </w:rPr>
          <w:t>promise</w:t>
        </w:r>
      </w:hyperlink>
      <w:r w:rsidRPr="00B76813">
        <w:rPr>
          <w:rFonts w:ascii="Arial" w:eastAsia="Times New Roman" w:hAnsi="Arial" w:cs="Arial"/>
          <w:color w:val="25265E"/>
          <w:sz w:val="27"/>
          <w:szCs w:val="27"/>
        </w:rPr>
        <w:t>.</w:t>
      </w:r>
    </w:p>
    <w:p w14:paraId="558F4681" w14:textId="77777777" w:rsidR="00B76813" w:rsidRPr="00B76813" w:rsidRDefault="00B76813" w:rsidP="00B76813">
      <w:pPr>
        <w:numPr>
          <w:ilvl w:val="0"/>
          <w:numId w:val="5"/>
        </w:numPr>
        <w:shd w:val="clear" w:color="auto" w:fill="F9FAFC"/>
        <w:spacing w:after="18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Error handling is simpler.</w:t>
      </w:r>
    </w:p>
    <w:p w14:paraId="7490943C" w14:textId="77777777" w:rsidR="00B76813" w:rsidRPr="00B76813" w:rsidRDefault="00B76813" w:rsidP="00B76813">
      <w:pPr>
        <w:numPr>
          <w:ilvl w:val="0"/>
          <w:numId w:val="5"/>
        </w:numPr>
        <w:shd w:val="clear" w:color="auto" w:fill="F9FAFC"/>
        <w:spacing w:after="180" w:line="450" w:lineRule="atLeast"/>
        <w:rPr>
          <w:rFonts w:ascii="Arial" w:eastAsia="Times New Roman" w:hAnsi="Arial" w:cs="Arial"/>
          <w:color w:val="25265E"/>
          <w:sz w:val="27"/>
          <w:szCs w:val="27"/>
        </w:rPr>
      </w:pPr>
      <w:r w:rsidRPr="00B76813">
        <w:rPr>
          <w:rFonts w:ascii="Arial" w:eastAsia="Times New Roman" w:hAnsi="Arial" w:cs="Arial"/>
          <w:color w:val="25265E"/>
          <w:sz w:val="27"/>
          <w:szCs w:val="27"/>
        </w:rPr>
        <w:t>Debugging is easier.</w:t>
      </w:r>
    </w:p>
    <w:p w14:paraId="6993A5AD" w14:textId="77777777" w:rsidR="00B76813" w:rsidRPr="00B76813" w:rsidRDefault="00B76813" w:rsidP="00B7681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76813">
        <w:rPr>
          <w:rFonts w:ascii="Arial" w:eastAsia="Times New Roman" w:hAnsi="Arial" w:cs="Arial"/>
          <w:b/>
          <w:bCs/>
          <w:color w:val="25265E"/>
          <w:sz w:val="27"/>
          <w:szCs w:val="27"/>
        </w:rPr>
        <w:t>Note</w:t>
      </w:r>
      <w:r w:rsidRPr="00B76813">
        <w:rPr>
          <w:rFonts w:ascii="Arial" w:eastAsia="Times New Roman" w:hAnsi="Arial" w:cs="Arial"/>
          <w:color w:val="25265E"/>
          <w:sz w:val="27"/>
          <w:szCs w:val="27"/>
        </w:rPr>
        <w:t>: These two keywords </w:t>
      </w:r>
      <w:r w:rsidRPr="00B76813">
        <w:rPr>
          <w:rFonts w:ascii="Inconsolata" w:eastAsia="Times New Roman" w:hAnsi="Inconsolata" w:cs="Courier New"/>
          <w:color w:val="25265E"/>
          <w:sz w:val="21"/>
          <w:szCs w:val="21"/>
          <w:bdr w:val="single" w:sz="6" w:space="0" w:color="D3DCE6" w:frame="1"/>
        </w:rPr>
        <w:t>async/await</w:t>
      </w:r>
      <w:r w:rsidRPr="00B76813">
        <w:rPr>
          <w:rFonts w:ascii="Arial" w:eastAsia="Times New Roman" w:hAnsi="Arial" w:cs="Arial"/>
          <w:color w:val="25265E"/>
          <w:sz w:val="27"/>
          <w:szCs w:val="27"/>
        </w:rPr>
        <w:t> were introduced in the newer version of JavaScript (ES8). Some older browsers may not support the use of async/await.</w:t>
      </w:r>
    </w:p>
    <w:p w14:paraId="6362CB25" w14:textId="77777777" w:rsidR="00B76813" w:rsidRPr="008C3F37" w:rsidRDefault="00B76813" w:rsidP="008C3F37"/>
    <w:sectPr w:rsidR="00B76813" w:rsidRPr="008C3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A63"/>
    <w:multiLevelType w:val="multilevel"/>
    <w:tmpl w:val="37E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55A83"/>
    <w:multiLevelType w:val="multilevel"/>
    <w:tmpl w:val="145E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61ADF"/>
    <w:multiLevelType w:val="multilevel"/>
    <w:tmpl w:val="219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E4B56"/>
    <w:multiLevelType w:val="multilevel"/>
    <w:tmpl w:val="B80A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87322"/>
    <w:multiLevelType w:val="multilevel"/>
    <w:tmpl w:val="3D7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156312">
    <w:abstractNumId w:val="2"/>
  </w:num>
  <w:num w:numId="2" w16cid:durableId="1985156745">
    <w:abstractNumId w:val="1"/>
  </w:num>
  <w:num w:numId="3" w16cid:durableId="760759691">
    <w:abstractNumId w:val="3"/>
  </w:num>
  <w:num w:numId="4" w16cid:durableId="977995141">
    <w:abstractNumId w:val="0"/>
  </w:num>
  <w:num w:numId="5" w16cid:durableId="2065136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37"/>
    <w:rsid w:val="00367DB8"/>
    <w:rsid w:val="00634154"/>
    <w:rsid w:val="008C3F37"/>
    <w:rsid w:val="009C08D6"/>
    <w:rsid w:val="00B76813"/>
    <w:rsid w:val="00D52026"/>
    <w:rsid w:val="00FF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B9E3"/>
  <w15:chartTrackingRefBased/>
  <w15:docId w15:val="{3D037293-38DE-4F07-ADA0-F1369335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F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3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3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F37"/>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8C3F3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3F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3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F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3F37"/>
    <w:rPr>
      <w:rFonts w:ascii="Courier New" w:eastAsia="Times New Roman" w:hAnsi="Courier New" w:cs="Courier New"/>
      <w:sz w:val="20"/>
      <w:szCs w:val="20"/>
    </w:rPr>
  </w:style>
  <w:style w:type="character" w:customStyle="1" w:styleId="hljs-comment">
    <w:name w:val="hljs-comment"/>
    <w:basedOn w:val="DefaultParagraphFont"/>
    <w:rsid w:val="008C3F37"/>
  </w:style>
  <w:style w:type="character" w:customStyle="1" w:styleId="hljs-function">
    <w:name w:val="hljs-function"/>
    <w:basedOn w:val="DefaultParagraphFont"/>
    <w:rsid w:val="008C3F37"/>
  </w:style>
  <w:style w:type="character" w:customStyle="1" w:styleId="hljs-keyword">
    <w:name w:val="hljs-keyword"/>
    <w:basedOn w:val="DefaultParagraphFont"/>
    <w:rsid w:val="008C3F37"/>
  </w:style>
  <w:style w:type="character" w:customStyle="1" w:styleId="hljs-title">
    <w:name w:val="hljs-title"/>
    <w:basedOn w:val="DefaultParagraphFont"/>
    <w:rsid w:val="008C3F37"/>
  </w:style>
  <w:style w:type="character" w:customStyle="1" w:styleId="hljs-params">
    <w:name w:val="hljs-params"/>
    <w:basedOn w:val="DefaultParagraphFont"/>
    <w:rsid w:val="008C3F37"/>
  </w:style>
  <w:style w:type="character" w:customStyle="1" w:styleId="hljs-builtin">
    <w:name w:val="hljs-built_in"/>
    <w:basedOn w:val="DefaultParagraphFont"/>
    <w:rsid w:val="008C3F37"/>
  </w:style>
  <w:style w:type="character" w:customStyle="1" w:styleId="hljs-string">
    <w:name w:val="hljs-string"/>
    <w:basedOn w:val="DefaultParagraphFont"/>
    <w:rsid w:val="008C3F37"/>
  </w:style>
  <w:style w:type="character" w:styleId="Hyperlink">
    <w:name w:val="Hyperlink"/>
    <w:basedOn w:val="DefaultParagraphFont"/>
    <w:uiPriority w:val="99"/>
    <w:semiHidden/>
    <w:unhideWhenUsed/>
    <w:rsid w:val="008C3F37"/>
    <w:rPr>
      <w:color w:val="0000FF"/>
      <w:u w:val="single"/>
    </w:rPr>
  </w:style>
  <w:style w:type="character" w:styleId="Strong">
    <w:name w:val="Strong"/>
    <w:basedOn w:val="DefaultParagraphFont"/>
    <w:uiPriority w:val="22"/>
    <w:qFormat/>
    <w:rsid w:val="008C3F37"/>
    <w:rPr>
      <w:b/>
      <w:bCs/>
    </w:rPr>
  </w:style>
  <w:style w:type="character" w:styleId="HTMLSample">
    <w:name w:val="HTML Sample"/>
    <w:basedOn w:val="DefaultParagraphFont"/>
    <w:uiPriority w:val="99"/>
    <w:semiHidden/>
    <w:unhideWhenUsed/>
    <w:rsid w:val="008C3F37"/>
    <w:rPr>
      <w:rFonts w:ascii="Courier New" w:eastAsia="Times New Roman" w:hAnsi="Courier New" w:cs="Courier New"/>
    </w:rPr>
  </w:style>
  <w:style w:type="character" w:customStyle="1" w:styleId="hljs-number">
    <w:name w:val="hljs-number"/>
    <w:basedOn w:val="DefaultParagraphFont"/>
    <w:rsid w:val="008C3F37"/>
  </w:style>
  <w:style w:type="paragraph" w:customStyle="1" w:styleId="note-tip">
    <w:name w:val="note-tip"/>
    <w:basedOn w:val="Normal"/>
    <w:rsid w:val="008C3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8C3F37"/>
  </w:style>
  <w:style w:type="character" w:customStyle="1" w:styleId="jsnumbercolor">
    <w:name w:val="jsnumbercolor"/>
    <w:basedOn w:val="DefaultParagraphFont"/>
    <w:rsid w:val="008C3F37"/>
  </w:style>
  <w:style w:type="character" w:customStyle="1" w:styleId="jskeywordcolor">
    <w:name w:val="jskeywordcolor"/>
    <w:basedOn w:val="DefaultParagraphFont"/>
    <w:rsid w:val="008C3F37"/>
  </w:style>
  <w:style w:type="character" w:customStyle="1" w:styleId="jspropertycolor">
    <w:name w:val="jspropertycolor"/>
    <w:basedOn w:val="DefaultParagraphFont"/>
    <w:rsid w:val="008C3F37"/>
  </w:style>
  <w:style w:type="character" w:customStyle="1" w:styleId="jsstringcolor">
    <w:name w:val="jsstringcolor"/>
    <w:basedOn w:val="DefaultParagraphFont"/>
    <w:rsid w:val="008C3F37"/>
  </w:style>
  <w:style w:type="character" w:customStyle="1" w:styleId="commentcolor">
    <w:name w:val="commentcolor"/>
    <w:basedOn w:val="DefaultParagraphFont"/>
    <w:rsid w:val="008C3F37"/>
  </w:style>
  <w:style w:type="character" w:customStyle="1" w:styleId="highlight--red">
    <w:name w:val="highlight--red"/>
    <w:basedOn w:val="DefaultParagraphFont"/>
    <w:rsid w:val="008C3F37"/>
  </w:style>
  <w:style w:type="character" w:customStyle="1" w:styleId="hljs-literal">
    <w:name w:val="hljs-literal"/>
    <w:basedOn w:val="DefaultParagraphFont"/>
    <w:rsid w:val="008C3F37"/>
  </w:style>
  <w:style w:type="character" w:styleId="HTMLVariable">
    <w:name w:val="HTML Variable"/>
    <w:basedOn w:val="DefaultParagraphFont"/>
    <w:uiPriority w:val="99"/>
    <w:semiHidden/>
    <w:unhideWhenUsed/>
    <w:rsid w:val="008C3F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545">
      <w:bodyDiv w:val="1"/>
      <w:marLeft w:val="0"/>
      <w:marRight w:val="0"/>
      <w:marTop w:val="0"/>
      <w:marBottom w:val="0"/>
      <w:divBdr>
        <w:top w:val="none" w:sz="0" w:space="0" w:color="auto"/>
        <w:left w:val="none" w:sz="0" w:space="0" w:color="auto"/>
        <w:bottom w:val="none" w:sz="0" w:space="0" w:color="auto"/>
        <w:right w:val="none" w:sz="0" w:space="0" w:color="auto"/>
      </w:divBdr>
    </w:div>
    <w:div w:id="437717422">
      <w:bodyDiv w:val="1"/>
      <w:marLeft w:val="0"/>
      <w:marRight w:val="0"/>
      <w:marTop w:val="0"/>
      <w:marBottom w:val="0"/>
      <w:divBdr>
        <w:top w:val="none" w:sz="0" w:space="0" w:color="auto"/>
        <w:left w:val="none" w:sz="0" w:space="0" w:color="auto"/>
        <w:bottom w:val="none" w:sz="0" w:space="0" w:color="auto"/>
        <w:right w:val="none" w:sz="0" w:space="0" w:color="auto"/>
      </w:divBdr>
    </w:div>
    <w:div w:id="5096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168039">
          <w:marLeft w:val="0"/>
          <w:marRight w:val="0"/>
          <w:marTop w:val="0"/>
          <w:marBottom w:val="0"/>
          <w:divBdr>
            <w:top w:val="none" w:sz="0" w:space="0" w:color="auto"/>
            <w:left w:val="none" w:sz="0" w:space="0" w:color="auto"/>
            <w:bottom w:val="none" w:sz="0" w:space="0" w:color="auto"/>
            <w:right w:val="none" w:sz="0" w:space="0" w:color="auto"/>
          </w:divBdr>
        </w:div>
        <w:div w:id="1680765729">
          <w:marLeft w:val="0"/>
          <w:marRight w:val="0"/>
          <w:marTop w:val="0"/>
          <w:marBottom w:val="0"/>
          <w:divBdr>
            <w:top w:val="none" w:sz="0" w:space="0" w:color="auto"/>
            <w:left w:val="none" w:sz="0" w:space="0" w:color="auto"/>
            <w:bottom w:val="none" w:sz="0" w:space="0" w:color="auto"/>
            <w:right w:val="none" w:sz="0" w:space="0" w:color="auto"/>
          </w:divBdr>
        </w:div>
        <w:div w:id="1426998056">
          <w:marLeft w:val="0"/>
          <w:marRight w:val="0"/>
          <w:marTop w:val="0"/>
          <w:marBottom w:val="0"/>
          <w:divBdr>
            <w:top w:val="none" w:sz="0" w:space="0" w:color="auto"/>
            <w:left w:val="none" w:sz="0" w:space="0" w:color="auto"/>
            <w:bottom w:val="none" w:sz="0" w:space="0" w:color="auto"/>
            <w:right w:val="none" w:sz="0" w:space="0" w:color="auto"/>
          </w:divBdr>
        </w:div>
        <w:div w:id="2071491227">
          <w:marLeft w:val="0"/>
          <w:marRight w:val="0"/>
          <w:marTop w:val="0"/>
          <w:marBottom w:val="0"/>
          <w:divBdr>
            <w:top w:val="none" w:sz="0" w:space="0" w:color="auto"/>
            <w:left w:val="none" w:sz="0" w:space="0" w:color="auto"/>
            <w:bottom w:val="none" w:sz="0" w:space="0" w:color="auto"/>
            <w:right w:val="none" w:sz="0" w:space="0" w:color="auto"/>
          </w:divBdr>
        </w:div>
        <w:div w:id="189875889">
          <w:marLeft w:val="0"/>
          <w:marRight w:val="0"/>
          <w:marTop w:val="0"/>
          <w:marBottom w:val="0"/>
          <w:divBdr>
            <w:top w:val="none" w:sz="0" w:space="0" w:color="auto"/>
            <w:left w:val="none" w:sz="0" w:space="0" w:color="auto"/>
            <w:bottom w:val="none" w:sz="0" w:space="0" w:color="auto"/>
            <w:right w:val="none" w:sz="0" w:space="0" w:color="auto"/>
          </w:divBdr>
        </w:div>
      </w:divsChild>
    </w:div>
    <w:div w:id="527837933">
      <w:bodyDiv w:val="1"/>
      <w:marLeft w:val="0"/>
      <w:marRight w:val="0"/>
      <w:marTop w:val="0"/>
      <w:marBottom w:val="0"/>
      <w:divBdr>
        <w:top w:val="none" w:sz="0" w:space="0" w:color="auto"/>
        <w:left w:val="none" w:sz="0" w:space="0" w:color="auto"/>
        <w:bottom w:val="none" w:sz="0" w:space="0" w:color="auto"/>
        <w:right w:val="none" w:sz="0" w:space="0" w:color="auto"/>
      </w:divBdr>
    </w:div>
    <w:div w:id="570583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579">
          <w:marLeft w:val="0"/>
          <w:marRight w:val="0"/>
          <w:marTop w:val="0"/>
          <w:marBottom w:val="0"/>
          <w:divBdr>
            <w:top w:val="none" w:sz="0" w:space="0" w:color="auto"/>
            <w:left w:val="none" w:sz="0" w:space="0" w:color="auto"/>
            <w:bottom w:val="none" w:sz="0" w:space="0" w:color="auto"/>
            <w:right w:val="none" w:sz="0" w:space="0" w:color="auto"/>
          </w:divBdr>
          <w:divsChild>
            <w:div w:id="868955758">
              <w:marLeft w:val="0"/>
              <w:marRight w:val="0"/>
              <w:marTop w:val="0"/>
              <w:marBottom w:val="0"/>
              <w:divBdr>
                <w:top w:val="none" w:sz="0" w:space="0" w:color="auto"/>
                <w:left w:val="none" w:sz="0" w:space="0" w:color="auto"/>
                <w:bottom w:val="none" w:sz="0" w:space="0" w:color="auto"/>
                <w:right w:val="none" w:sz="0" w:space="0" w:color="auto"/>
              </w:divBdr>
              <w:divsChild>
                <w:div w:id="977959037">
                  <w:marLeft w:val="0"/>
                  <w:marRight w:val="0"/>
                  <w:marTop w:val="0"/>
                  <w:marBottom w:val="0"/>
                  <w:divBdr>
                    <w:top w:val="none" w:sz="0" w:space="0" w:color="auto"/>
                    <w:left w:val="none" w:sz="0" w:space="0" w:color="auto"/>
                    <w:bottom w:val="none" w:sz="0" w:space="0" w:color="auto"/>
                    <w:right w:val="none" w:sz="0" w:space="0" w:color="auto"/>
                  </w:divBdr>
                </w:div>
                <w:div w:id="76754070">
                  <w:marLeft w:val="0"/>
                  <w:marRight w:val="0"/>
                  <w:marTop w:val="0"/>
                  <w:marBottom w:val="0"/>
                  <w:divBdr>
                    <w:top w:val="none" w:sz="0" w:space="0" w:color="auto"/>
                    <w:left w:val="none" w:sz="0" w:space="0" w:color="auto"/>
                    <w:bottom w:val="none" w:sz="0" w:space="0" w:color="auto"/>
                    <w:right w:val="none" w:sz="0" w:space="0" w:color="auto"/>
                  </w:divBdr>
                </w:div>
                <w:div w:id="219170388">
                  <w:marLeft w:val="0"/>
                  <w:marRight w:val="0"/>
                  <w:marTop w:val="0"/>
                  <w:marBottom w:val="0"/>
                  <w:divBdr>
                    <w:top w:val="none" w:sz="0" w:space="0" w:color="auto"/>
                    <w:left w:val="none" w:sz="0" w:space="0" w:color="auto"/>
                    <w:bottom w:val="none" w:sz="0" w:space="0" w:color="auto"/>
                    <w:right w:val="none" w:sz="0" w:space="0" w:color="auto"/>
                  </w:divBdr>
                </w:div>
                <w:div w:id="7829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7679">
      <w:bodyDiv w:val="1"/>
      <w:marLeft w:val="0"/>
      <w:marRight w:val="0"/>
      <w:marTop w:val="0"/>
      <w:marBottom w:val="0"/>
      <w:divBdr>
        <w:top w:val="none" w:sz="0" w:space="0" w:color="auto"/>
        <w:left w:val="none" w:sz="0" w:space="0" w:color="auto"/>
        <w:bottom w:val="none" w:sz="0" w:space="0" w:color="auto"/>
        <w:right w:val="none" w:sz="0" w:space="0" w:color="auto"/>
      </w:divBdr>
      <w:divsChild>
        <w:div w:id="1206332924">
          <w:marLeft w:val="0"/>
          <w:marRight w:val="0"/>
          <w:marTop w:val="0"/>
          <w:marBottom w:val="0"/>
          <w:divBdr>
            <w:top w:val="none" w:sz="0" w:space="0" w:color="auto"/>
            <w:left w:val="none" w:sz="0" w:space="0" w:color="auto"/>
            <w:bottom w:val="none" w:sz="0" w:space="0" w:color="auto"/>
            <w:right w:val="none" w:sz="0" w:space="0" w:color="auto"/>
          </w:divBdr>
          <w:divsChild>
            <w:div w:id="1162505285">
              <w:marLeft w:val="0"/>
              <w:marRight w:val="0"/>
              <w:marTop w:val="0"/>
              <w:marBottom w:val="0"/>
              <w:divBdr>
                <w:top w:val="none" w:sz="0" w:space="0" w:color="auto"/>
                <w:left w:val="none" w:sz="0" w:space="0" w:color="auto"/>
                <w:bottom w:val="none" w:sz="0" w:space="0" w:color="auto"/>
                <w:right w:val="none" w:sz="0" w:space="0" w:color="auto"/>
              </w:divBdr>
              <w:divsChild>
                <w:div w:id="858085143">
                  <w:marLeft w:val="0"/>
                  <w:marRight w:val="0"/>
                  <w:marTop w:val="0"/>
                  <w:marBottom w:val="480"/>
                  <w:divBdr>
                    <w:top w:val="none" w:sz="0" w:space="0" w:color="auto"/>
                    <w:left w:val="none" w:sz="0" w:space="0" w:color="auto"/>
                    <w:bottom w:val="none" w:sz="0" w:space="0" w:color="auto"/>
                    <w:right w:val="none" w:sz="0" w:space="0" w:color="auto"/>
                  </w:divBdr>
                  <w:divsChild>
                    <w:div w:id="222839039">
                      <w:marLeft w:val="0"/>
                      <w:marRight w:val="0"/>
                      <w:marTop w:val="0"/>
                      <w:marBottom w:val="0"/>
                      <w:divBdr>
                        <w:top w:val="none" w:sz="0" w:space="0" w:color="auto"/>
                        <w:left w:val="none" w:sz="0" w:space="0" w:color="auto"/>
                        <w:bottom w:val="none" w:sz="0" w:space="0" w:color="auto"/>
                        <w:right w:val="none" w:sz="0" w:space="0" w:color="auto"/>
                      </w:divBdr>
                      <w:divsChild>
                        <w:div w:id="830557293">
                          <w:marLeft w:val="0"/>
                          <w:marRight w:val="0"/>
                          <w:marTop w:val="0"/>
                          <w:marBottom w:val="0"/>
                          <w:divBdr>
                            <w:top w:val="none" w:sz="0" w:space="0" w:color="auto"/>
                            <w:left w:val="none" w:sz="0" w:space="0" w:color="auto"/>
                            <w:bottom w:val="none" w:sz="0" w:space="0" w:color="auto"/>
                            <w:right w:val="none" w:sz="0" w:space="0" w:color="auto"/>
                          </w:divBdr>
                        </w:div>
                      </w:divsChild>
                    </w:div>
                    <w:div w:id="497187009">
                      <w:marLeft w:val="0"/>
                      <w:marRight w:val="0"/>
                      <w:marTop w:val="0"/>
                      <w:marBottom w:val="0"/>
                      <w:divBdr>
                        <w:top w:val="none" w:sz="0" w:space="0" w:color="auto"/>
                        <w:left w:val="none" w:sz="0" w:space="0" w:color="auto"/>
                        <w:bottom w:val="none" w:sz="0" w:space="0" w:color="auto"/>
                        <w:right w:val="none" w:sz="0" w:space="0" w:color="auto"/>
                      </w:divBdr>
                    </w:div>
                  </w:divsChild>
                </w:div>
                <w:div w:id="13532782">
                  <w:marLeft w:val="0"/>
                  <w:marRight w:val="0"/>
                  <w:marTop w:val="0"/>
                  <w:marBottom w:val="480"/>
                  <w:divBdr>
                    <w:top w:val="none" w:sz="0" w:space="0" w:color="auto"/>
                    <w:left w:val="none" w:sz="0" w:space="0" w:color="auto"/>
                    <w:bottom w:val="none" w:sz="0" w:space="0" w:color="auto"/>
                    <w:right w:val="none" w:sz="0" w:space="0" w:color="auto"/>
                  </w:divBdr>
                  <w:divsChild>
                    <w:div w:id="520976684">
                      <w:marLeft w:val="0"/>
                      <w:marRight w:val="0"/>
                      <w:marTop w:val="0"/>
                      <w:marBottom w:val="0"/>
                      <w:divBdr>
                        <w:top w:val="none" w:sz="0" w:space="0" w:color="auto"/>
                        <w:left w:val="none" w:sz="0" w:space="0" w:color="auto"/>
                        <w:bottom w:val="none" w:sz="0" w:space="0" w:color="auto"/>
                        <w:right w:val="none" w:sz="0" w:space="0" w:color="auto"/>
                      </w:divBdr>
                      <w:divsChild>
                        <w:div w:id="1096363936">
                          <w:marLeft w:val="0"/>
                          <w:marRight w:val="0"/>
                          <w:marTop w:val="0"/>
                          <w:marBottom w:val="0"/>
                          <w:divBdr>
                            <w:top w:val="none" w:sz="0" w:space="0" w:color="auto"/>
                            <w:left w:val="none" w:sz="0" w:space="0" w:color="auto"/>
                            <w:bottom w:val="none" w:sz="0" w:space="0" w:color="auto"/>
                            <w:right w:val="none" w:sz="0" w:space="0" w:color="auto"/>
                          </w:divBdr>
                        </w:div>
                      </w:divsChild>
                    </w:div>
                    <w:div w:id="1054742830">
                      <w:marLeft w:val="0"/>
                      <w:marRight w:val="0"/>
                      <w:marTop w:val="0"/>
                      <w:marBottom w:val="0"/>
                      <w:divBdr>
                        <w:top w:val="none" w:sz="0" w:space="0" w:color="auto"/>
                        <w:left w:val="none" w:sz="0" w:space="0" w:color="auto"/>
                        <w:bottom w:val="none" w:sz="0" w:space="0" w:color="auto"/>
                        <w:right w:val="none" w:sz="0" w:space="0" w:color="auto"/>
                      </w:divBdr>
                    </w:div>
                  </w:divsChild>
                </w:div>
                <w:div w:id="1280602985">
                  <w:marLeft w:val="0"/>
                  <w:marRight w:val="0"/>
                  <w:marTop w:val="0"/>
                  <w:marBottom w:val="480"/>
                  <w:divBdr>
                    <w:top w:val="none" w:sz="0" w:space="0" w:color="auto"/>
                    <w:left w:val="none" w:sz="0" w:space="0" w:color="auto"/>
                    <w:bottom w:val="none" w:sz="0" w:space="0" w:color="auto"/>
                    <w:right w:val="none" w:sz="0" w:space="0" w:color="auto"/>
                  </w:divBdr>
                  <w:divsChild>
                    <w:div w:id="1851140502">
                      <w:marLeft w:val="0"/>
                      <w:marRight w:val="0"/>
                      <w:marTop w:val="0"/>
                      <w:marBottom w:val="0"/>
                      <w:divBdr>
                        <w:top w:val="none" w:sz="0" w:space="0" w:color="auto"/>
                        <w:left w:val="none" w:sz="0" w:space="0" w:color="auto"/>
                        <w:bottom w:val="none" w:sz="0" w:space="0" w:color="auto"/>
                        <w:right w:val="none" w:sz="0" w:space="0" w:color="auto"/>
                      </w:divBdr>
                      <w:divsChild>
                        <w:div w:id="1974556881">
                          <w:marLeft w:val="0"/>
                          <w:marRight w:val="0"/>
                          <w:marTop w:val="0"/>
                          <w:marBottom w:val="0"/>
                          <w:divBdr>
                            <w:top w:val="none" w:sz="0" w:space="0" w:color="auto"/>
                            <w:left w:val="none" w:sz="0" w:space="0" w:color="auto"/>
                            <w:bottom w:val="none" w:sz="0" w:space="0" w:color="auto"/>
                            <w:right w:val="none" w:sz="0" w:space="0" w:color="auto"/>
                          </w:divBdr>
                        </w:div>
                      </w:divsChild>
                    </w:div>
                    <w:div w:id="2043245281">
                      <w:marLeft w:val="0"/>
                      <w:marRight w:val="0"/>
                      <w:marTop w:val="0"/>
                      <w:marBottom w:val="0"/>
                      <w:divBdr>
                        <w:top w:val="none" w:sz="0" w:space="0" w:color="auto"/>
                        <w:left w:val="none" w:sz="0" w:space="0" w:color="auto"/>
                        <w:bottom w:val="none" w:sz="0" w:space="0" w:color="auto"/>
                        <w:right w:val="none" w:sz="0" w:space="0" w:color="auto"/>
                      </w:divBdr>
                    </w:div>
                  </w:divsChild>
                </w:div>
                <w:div w:id="867715977">
                  <w:marLeft w:val="0"/>
                  <w:marRight w:val="0"/>
                  <w:marTop w:val="0"/>
                  <w:marBottom w:val="480"/>
                  <w:divBdr>
                    <w:top w:val="none" w:sz="0" w:space="0" w:color="auto"/>
                    <w:left w:val="none" w:sz="0" w:space="0" w:color="auto"/>
                    <w:bottom w:val="none" w:sz="0" w:space="0" w:color="auto"/>
                    <w:right w:val="none" w:sz="0" w:space="0" w:color="auto"/>
                  </w:divBdr>
                  <w:divsChild>
                    <w:div w:id="2092773436">
                      <w:marLeft w:val="0"/>
                      <w:marRight w:val="0"/>
                      <w:marTop w:val="0"/>
                      <w:marBottom w:val="0"/>
                      <w:divBdr>
                        <w:top w:val="none" w:sz="0" w:space="0" w:color="auto"/>
                        <w:left w:val="none" w:sz="0" w:space="0" w:color="auto"/>
                        <w:bottom w:val="none" w:sz="0" w:space="0" w:color="auto"/>
                        <w:right w:val="none" w:sz="0" w:space="0" w:color="auto"/>
                      </w:divBdr>
                      <w:divsChild>
                        <w:div w:id="684208838">
                          <w:marLeft w:val="0"/>
                          <w:marRight w:val="0"/>
                          <w:marTop w:val="0"/>
                          <w:marBottom w:val="0"/>
                          <w:divBdr>
                            <w:top w:val="none" w:sz="0" w:space="0" w:color="auto"/>
                            <w:left w:val="none" w:sz="0" w:space="0" w:color="auto"/>
                            <w:bottom w:val="none" w:sz="0" w:space="0" w:color="auto"/>
                            <w:right w:val="none" w:sz="0" w:space="0" w:color="auto"/>
                          </w:divBdr>
                        </w:div>
                      </w:divsChild>
                    </w:div>
                    <w:div w:id="1918707452">
                      <w:marLeft w:val="0"/>
                      <w:marRight w:val="0"/>
                      <w:marTop w:val="0"/>
                      <w:marBottom w:val="0"/>
                      <w:divBdr>
                        <w:top w:val="none" w:sz="0" w:space="0" w:color="auto"/>
                        <w:left w:val="none" w:sz="0" w:space="0" w:color="auto"/>
                        <w:bottom w:val="none" w:sz="0" w:space="0" w:color="auto"/>
                        <w:right w:val="none" w:sz="0" w:space="0" w:color="auto"/>
                      </w:divBdr>
                    </w:div>
                  </w:divsChild>
                </w:div>
                <w:div w:id="932906293">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24352051">
      <w:bodyDiv w:val="1"/>
      <w:marLeft w:val="0"/>
      <w:marRight w:val="0"/>
      <w:marTop w:val="0"/>
      <w:marBottom w:val="0"/>
      <w:divBdr>
        <w:top w:val="none" w:sz="0" w:space="0" w:color="auto"/>
        <w:left w:val="none" w:sz="0" w:space="0" w:color="auto"/>
        <w:bottom w:val="none" w:sz="0" w:space="0" w:color="auto"/>
        <w:right w:val="none" w:sz="0" w:space="0" w:color="auto"/>
      </w:divBdr>
    </w:div>
    <w:div w:id="2039548262">
      <w:bodyDiv w:val="1"/>
      <w:marLeft w:val="0"/>
      <w:marRight w:val="0"/>
      <w:marTop w:val="0"/>
      <w:marBottom w:val="0"/>
      <w:divBdr>
        <w:top w:val="none" w:sz="0" w:space="0" w:color="auto"/>
        <w:left w:val="none" w:sz="0" w:space="0" w:color="auto"/>
        <w:bottom w:val="none" w:sz="0" w:space="0" w:color="auto"/>
        <w:right w:val="none" w:sz="0" w:space="0" w:color="auto"/>
      </w:divBdr>
      <w:divsChild>
        <w:div w:id="521629943">
          <w:marLeft w:val="-480"/>
          <w:marRight w:val="-480"/>
          <w:marTop w:val="360"/>
          <w:marBottom w:val="360"/>
          <w:divBdr>
            <w:top w:val="none" w:sz="0" w:space="0" w:color="auto"/>
            <w:left w:val="none" w:sz="0" w:space="0" w:color="auto"/>
            <w:bottom w:val="none" w:sz="0" w:space="0" w:color="auto"/>
            <w:right w:val="none" w:sz="0" w:space="0" w:color="auto"/>
          </w:divBdr>
        </w:div>
        <w:div w:id="966089524">
          <w:marLeft w:val="-300"/>
          <w:marRight w:val="-300"/>
          <w:marTop w:val="360"/>
          <w:marBottom w:val="360"/>
          <w:divBdr>
            <w:top w:val="none" w:sz="0" w:space="0" w:color="auto"/>
            <w:left w:val="none" w:sz="0" w:space="0" w:color="auto"/>
            <w:bottom w:val="none" w:sz="0" w:space="0" w:color="auto"/>
            <w:right w:val="none" w:sz="0" w:space="0" w:color="auto"/>
          </w:divBdr>
          <w:divsChild>
            <w:div w:id="1847623540">
              <w:marLeft w:val="0"/>
              <w:marRight w:val="0"/>
              <w:marTop w:val="240"/>
              <w:marBottom w:val="240"/>
              <w:divBdr>
                <w:top w:val="none" w:sz="0" w:space="0" w:color="auto"/>
                <w:left w:val="single" w:sz="24" w:space="9" w:color="04AA6D"/>
                <w:bottom w:val="none" w:sz="0" w:space="0" w:color="auto"/>
                <w:right w:val="none" w:sz="0" w:space="0" w:color="auto"/>
              </w:divBdr>
            </w:div>
          </w:divsChild>
        </w:div>
        <w:div w:id="2070032739">
          <w:marLeft w:val="-480"/>
          <w:marRight w:val="-480"/>
          <w:marTop w:val="360"/>
          <w:marBottom w:val="360"/>
          <w:divBdr>
            <w:top w:val="none" w:sz="0" w:space="0" w:color="auto"/>
            <w:left w:val="none" w:sz="0" w:space="0" w:color="auto"/>
            <w:bottom w:val="none" w:sz="0" w:space="0" w:color="auto"/>
            <w:right w:val="none" w:sz="0" w:space="0" w:color="auto"/>
          </w:divBdr>
        </w:div>
        <w:div w:id="1516263240">
          <w:marLeft w:val="-300"/>
          <w:marRight w:val="-300"/>
          <w:marTop w:val="360"/>
          <w:marBottom w:val="360"/>
          <w:divBdr>
            <w:top w:val="none" w:sz="0" w:space="0" w:color="auto"/>
            <w:left w:val="none" w:sz="0" w:space="0" w:color="auto"/>
            <w:bottom w:val="none" w:sz="0" w:space="0" w:color="auto"/>
            <w:right w:val="none" w:sz="0" w:space="0" w:color="auto"/>
          </w:divBdr>
          <w:divsChild>
            <w:div w:id="1081607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0225464">
      <w:bodyDiv w:val="1"/>
      <w:marLeft w:val="0"/>
      <w:marRight w:val="0"/>
      <w:marTop w:val="0"/>
      <w:marBottom w:val="0"/>
      <w:divBdr>
        <w:top w:val="none" w:sz="0" w:space="0" w:color="auto"/>
        <w:left w:val="none" w:sz="0" w:space="0" w:color="auto"/>
        <w:bottom w:val="none" w:sz="0" w:space="0" w:color="auto"/>
        <w:right w:val="none" w:sz="0" w:space="0" w:color="auto"/>
      </w:divBdr>
      <w:divsChild>
        <w:div w:id="118107496">
          <w:marLeft w:val="0"/>
          <w:marRight w:val="0"/>
          <w:marTop w:val="0"/>
          <w:marBottom w:val="0"/>
          <w:divBdr>
            <w:top w:val="none" w:sz="0" w:space="0" w:color="auto"/>
            <w:left w:val="none" w:sz="0" w:space="0" w:color="auto"/>
            <w:bottom w:val="none" w:sz="0" w:space="0" w:color="auto"/>
            <w:right w:val="none" w:sz="0" w:space="0" w:color="auto"/>
          </w:divBdr>
          <w:divsChild>
            <w:div w:id="1216351366">
              <w:marLeft w:val="0"/>
              <w:marRight w:val="0"/>
              <w:marTop w:val="0"/>
              <w:marBottom w:val="0"/>
              <w:divBdr>
                <w:top w:val="none" w:sz="0" w:space="0" w:color="auto"/>
                <w:left w:val="none" w:sz="0" w:space="0" w:color="auto"/>
                <w:bottom w:val="none" w:sz="0" w:space="0" w:color="auto"/>
                <w:right w:val="none" w:sz="0" w:space="0" w:color="auto"/>
              </w:divBdr>
              <w:divsChild>
                <w:div w:id="944727459">
                  <w:marLeft w:val="0"/>
                  <w:marRight w:val="0"/>
                  <w:marTop w:val="0"/>
                  <w:marBottom w:val="480"/>
                  <w:divBdr>
                    <w:top w:val="none" w:sz="0" w:space="0" w:color="auto"/>
                    <w:left w:val="none" w:sz="0" w:space="0" w:color="auto"/>
                    <w:bottom w:val="none" w:sz="0" w:space="0" w:color="auto"/>
                    <w:right w:val="none" w:sz="0" w:space="0" w:color="auto"/>
                  </w:divBdr>
                  <w:divsChild>
                    <w:div w:id="476722892">
                      <w:marLeft w:val="0"/>
                      <w:marRight w:val="0"/>
                      <w:marTop w:val="0"/>
                      <w:marBottom w:val="0"/>
                      <w:divBdr>
                        <w:top w:val="none" w:sz="0" w:space="0" w:color="auto"/>
                        <w:left w:val="none" w:sz="0" w:space="0" w:color="auto"/>
                        <w:bottom w:val="none" w:sz="0" w:space="0" w:color="auto"/>
                        <w:right w:val="none" w:sz="0" w:space="0" w:color="auto"/>
                      </w:divBdr>
                      <w:divsChild>
                        <w:div w:id="1574387277">
                          <w:marLeft w:val="0"/>
                          <w:marRight w:val="0"/>
                          <w:marTop w:val="0"/>
                          <w:marBottom w:val="0"/>
                          <w:divBdr>
                            <w:top w:val="none" w:sz="0" w:space="0" w:color="auto"/>
                            <w:left w:val="none" w:sz="0" w:space="0" w:color="auto"/>
                            <w:bottom w:val="none" w:sz="0" w:space="0" w:color="auto"/>
                            <w:right w:val="none" w:sz="0" w:space="0" w:color="auto"/>
                          </w:divBdr>
                        </w:div>
                      </w:divsChild>
                    </w:div>
                    <w:div w:id="1173881884">
                      <w:marLeft w:val="0"/>
                      <w:marRight w:val="0"/>
                      <w:marTop w:val="0"/>
                      <w:marBottom w:val="0"/>
                      <w:divBdr>
                        <w:top w:val="none" w:sz="0" w:space="0" w:color="auto"/>
                        <w:left w:val="none" w:sz="0" w:space="0" w:color="auto"/>
                        <w:bottom w:val="none" w:sz="0" w:space="0" w:color="auto"/>
                        <w:right w:val="none" w:sz="0" w:space="0" w:color="auto"/>
                      </w:divBdr>
                    </w:div>
                  </w:divsChild>
                </w:div>
                <w:div w:id="2092656239">
                  <w:marLeft w:val="0"/>
                  <w:marRight w:val="0"/>
                  <w:marTop w:val="0"/>
                  <w:marBottom w:val="480"/>
                  <w:divBdr>
                    <w:top w:val="none" w:sz="0" w:space="0" w:color="auto"/>
                    <w:left w:val="none" w:sz="0" w:space="0" w:color="auto"/>
                    <w:bottom w:val="none" w:sz="0" w:space="0" w:color="auto"/>
                    <w:right w:val="none" w:sz="0" w:space="0" w:color="auto"/>
                  </w:divBdr>
                  <w:divsChild>
                    <w:div w:id="1543010169">
                      <w:marLeft w:val="0"/>
                      <w:marRight w:val="0"/>
                      <w:marTop w:val="0"/>
                      <w:marBottom w:val="0"/>
                      <w:divBdr>
                        <w:top w:val="none" w:sz="0" w:space="0" w:color="auto"/>
                        <w:left w:val="none" w:sz="0" w:space="0" w:color="auto"/>
                        <w:bottom w:val="none" w:sz="0" w:space="0" w:color="auto"/>
                        <w:right w:val="none" w:sz="0" w:space="0" w:color="auto"/>
                      </w:divBdr>
                      <w:divsChild>
                        <w:div w:id="1092354654">
                          <w:marLeft w:val="0"/>
                          <w:marRight w:val="0"/>
                          <w:marTop w:val="0"/>
                          <w:marBottom w:val="0"/>
                          <w:divBdr>
                            <w:top w:val="none" w:sz="0" w:space="0" w:color="auto"/>
                            <w:left w:val="none" w:sz="0" w:space="0" w:color="auto"/>
                            <w:bottom w:val="none" w:sz="0" w:space="0" w:color="auto"/>
                            <w:right w:val="none" w:sz="0" w:space="0" w:color="auto"/>
                          </w:divBdr>
                        </w:div>
                      </w:divsChild>
                    </w:div>
                    <w:div w:id="61612007">
                      <w:marLeft w:val="0"/>
                      <w:marRight w:val="0"/>
                      <w:marTop w:val="0"/>
                      <w:marBottom w:val="0"/>
                      <w:divBdr>
                        <w:top w:val="none" w:sz="0" w:space="0" w:color="auto"/>
                        <w:left w:val="none" w:sz="0" w:space="0" w:color="auto"/>
                        <w:bottom w:val="none" w:sz="0" w:space="0" w:color="auto"/>
                        <w:right w:val="none" w:sz="0" w:space="0" w:color="auto"/>
                      </w:divBdr>
                    </w:div>
                  </w:divsChild>
                </w:div>
                <w:div w:id="666134700">
                  <w:marLeft w:val="0"/>
                  <w:marRight w:val="0"/>
                  <w:marTop w:val="0"/>
                  <w:marBottom w:val="480"/>
                  <w:divBdr>
                    <w:top w:val="none" w:sz="0" w:space="0" w:color="auto"/>
                    <w:left w:val="none" w:sz="0" w:space="0" w:color="auto"/>
                    <w:bottom w:val="none" w:sz="0" w:space="0" w:color="auto"/>
                    <w:right w:val="none" w:sz="0" w:space="0" w:color="auto"/>
                  </w:divBdr>
                  <w:divsChild>
                    <w:div w:id="2135172493">
                      <w:marLeft w:val="0"/>
                      <w:marRight w:val="0"/>
                      <w:marTop w:val="0"/>
                      <w:marBottom w:val="0"/>
                      <w:divBdr>
                        <w:top w:val="none" w:sz="0" w:space="0" w:color="auto"/>
                        <w:left w:val="none" w:sz="0" w:space="0" w:color="auto"/>
                        <w:bottom w:val="none" w:sz="0" w:space="0" w:color="auto"/>
                        <w:right w:val="none" w:sz="0" w:space="0" w:color="auto"/>
                      </w:divBdr>
                      <w:divsChild>
                        <w:div w:id="1640383226">
                          <w:marLeft w:val="0"/>
                          <w:marRight w:val="0"/>
                          <w:marTop w:val="0"/>
                          <w:marBottom w:val="0"/>
                          <w:divBdr>
                            <w:top w:val="none" w:sz="0" w:space="0" w:color="auto"/>
                            <w:left w:val="none" w:sz="0" w:space="0" w:color="auto"/>
                            <w:bottom w:val="none" w:sz="0" w:space="0" w:color="auto"/>
                            <w:right w:val="none" w:sz="0" w:space="0" w:color="auto"/>
                          </w:divBdr>
                        </w:div>
                      </w:divsChild>
                    </w:div>
                    <w:div w:id="395588906">
                      <w:marLeft w:val="0"/>
                      <w:marRight w:val="0"/>
                      <w:marTop w:val="0"/>
                      <w:marBottom w:val="0"/>
                      <w:divBdr>
                        <w:top w:val="none" w:sz="0" w:space="0" w:color="auto"/>
                        <w:left w:val="none" w:sz="0" w:space="0" w:color="auto"/>
                        <w:bottom w:val="none" w:sz="0" w:space="0" w:color="auto"/>
                        <w:right w:val="none" w:sz="0" w:space="0" w:color="auto"/>
                      </w:divBdr>
                    </w:div>
                  </w:divsChild>
                </w:div>
                <w:div w:id="1986742389">
                  <w:marLeft w:val="0"/>
                  <w:marRight w:val="0"/>
                  <w:marTop w:val="0"/>
                  <w:marBottom w:val="480"/>
                  <w:divBdr>
                    <w:top w:val="none" w:sz="0" w:space="0" w:color="auto"/>
                    <w:left w:val="none" w:sz="0" w:space="0" w:color="auto"/>
                    <w:bottom w:val="none" w:sz="0" w:space="0" w:color="auto"/>
                    <w:right w:val="none" w:sz="0" w:space="0" w:color="auto"/>
                  </w:divBdr>
                  <w:divsChild>
                    <w:div w:id="632953476">
                      <w:marLeft w:val="0"/>
                      <w:marRight w:val="0"/>
                      <w:marTop w:val="0"/>
                      <w:marBottom w:val="0"/>
                      <w:divBdr>
                        <w:top w:val="none" w:sz="0" w:space="0" w:color="auto"/>
                        <w:left w:val="none" w:sz="0" w:space="0" w:color="auto"/>
                        <w:bottom w:val="none" w:sz="0" w:space="0" w:color="auto"/>
                        <w:right w:val="none" w:sz="0" w:space="0" w:color="auto"/>
                      </w:divBdr>
                      <w:divsChild>
                        <w:div w:id="814179456">
                          <w:marLeft w:val="0"/>
                          <w:marRight w:val="0"/>
                          <w:marTop w:val="0"/>
                          <w:marBottom w:val="0"/>
                          <w:divBdr>
                            <w:top w:val="none" w:sz="0" w:space="0" w:color="auto"/>
                            <w:left w:val="none" w:sz="0" w:space="0" w:color="auto"/>
                            <w:bottom w:val="none" w:sz="0" w:space="0" w:color="auto"/>
                            <w:right w:val="none" w:sz="0" w:space="0" w:color="auto"/>
                          </w:divBdr>
                        </w:div>
                      </w:divsChild>
                    </w:div>
                    <w:div w:id="94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script/online-compiler" TargetMode="External"/><Relationship Id="rId13" Type="http://schemas.openxmlformats.org/officeDocument/2006/relationships/image" Target="media/image2.png"/><Relationship Id="rId18" Type="http://schemas.openxmlformats.org/officeDocument/2006/relationships/hyperlink" Target="https://www.programiz.com/javascript/callbac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javascript/online-compiler" TargetMode="External"/><Relationship Id="rId12" Type="http://schemas.openxmlformats.org/officeDocument/2006/relationships/hyperlink" Target="https://www.programiz.com/javascript/online-compil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programiz.com/javascript/promi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gramiz.com/javascript/online-compiler" TargetMode="External"/><Relationship Id="rId11" Type="http://schemas.openxmlformats.org/officeDocument/2006/relationships/hyperlink" Target="https://www.programiz.com/javascript/online-compiler" TargetMode="External"/><Relationship Id="rId5" Type="http://schemas.openxmlformats.org/officeDocument/2006/relationships/hyperlink" Target="https://www.programiz.com/javascript/online-compiler" TargetMode="External"/><Relationship Id="rId15" Type="http://schemas.openxmlformats.org/officeDocument/2006/relationships/hyperlink" Target="https://www.programiz.com/javascript/online-compiler" TargetMode="External"/><Relationship Id="rId10" Type="http://schemas.openxmlformats.org/officeDocument/2006/relationships/image" Target="media/image1.png"/><Relationship Id="rId19" Type="http://schemas.openxmlformats.org/officeDocument/2006/relationships/hyperlink" Target="https://www.programiz.com/javascript/promise" TargetMode="External"/><Relationship Id="rId4" Type="http://schemas.openxmlformats.org/officeDocument/2006/relationships/webSettings" Target="webSettings.xml"/><Relationship Id="rId9" Type="http://schemas.openxmlformats.org/officeDocument/2006/relationships/hyperlink" Target="https://www.programiz.com/javascript/online-compiler" TargetMode="External"/><Relationship Id="rId14" Type="http://schemas.openxmlformats.org/officeDocument/2006/relationships/hyperlink" Target="https://www.programiz.com/javascript/call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2023-03-21T05:31:00Z</dcterms:created>
  <dcterms:modified xsi:type="dcterms:W3CDTF">2023-03-27T10:42:00Z</dcterms:modified>
</cp:coreProperties>
</file>